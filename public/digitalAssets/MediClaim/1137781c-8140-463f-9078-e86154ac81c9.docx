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A1FD" w14:textId="77777777" w:rsidR="005D72EC" w:rsidRPr="005D72EC" w:rsidRDefault="003E4BDD" w:rsidP="005D72EC">
      <w:pPr>
        <w:ind w:left="426"/>
        <w:jc w:val="center"/>
        <w:rPr>
          <w:b/>
          <w:bCs/>
          <w:u w:val="single"/>
        </w:rPr>
      </w:pPr>
      <w:r>
        <w:rPr>
          <w:b/>
          <w:bCs/>
          <w:u w:val="single"/>
        </w:rPr>
        <w:t>TASKS, FUNCTIONALITIES AND BUSINESS RULE</w:t>
      </w:r>
      <w:r w:rsidR="005D72EC" w:rsidRPr="005D72EC">
        <w:rPr>
          <w:b/>
          <w:bCs/>
          <w:u w:val="single"/>
        </w:rPr>
        <w:t xml:space="preserve"> BASED ON FEEDBACK FROM TEAM OF MIC</w:t>
      </w:r>
    </w:p>
    <w:p w14:paraId="44E322A1" w14:textId="77777777" w:rsidR="00233395" w:rsidRDefault="00233395" w:rsidP="00D67F71">
      <w:pPr>
        <w:pStyle w:val="Heading1"/>
        <w:ind w:left="426"/>
      </w:pPr>
      <w:r>
        <w:t xml:space="preserve">Add Membership </w:t>
      </w:r>
    </w:p>
    <w:p w14:paraId="58B44B69" w14:textId="77777777" w:rsidR="00233395" w:rsidRDefault="00233395" w:rsidP="00233395">
      <w:pPr>
        <w:pStyle w:val="Heading2"/>
      </w:pPr>
      <w:r w:rsidRPr="00233395">
        <w:t>Plan details and contributions not visible on overview for members with +5 dependants</w:t>
      </w:r>
      <w:r>
        <w:t>.</w:t>
      </w:r>
    </w:p>
    <w:p w14:paraId="17BDDB94" w14:textId="77777777" w:rsidR="00233395" w:rsidRDefault="00DE6EEA" w:rsidP="00233395">
      <w:pPr>
        <w:ind w:left="567"/>
      </w:pPr>
      <w:r>
        <w:t xml:space="preserve">We need price of different plan of below member </w:t>
      </w:r>
      <w:r w:rsidR="00BF1D14">
        <w:t>categories</w:t>
      </w:r>
    </w:p>
    <w:tbl>
      <w:tblPr>
        <w:tblW w:w="6914" w:type="dxa"/>
        <w:tblInd w:w="704" w:type="dxa"/>
        <w:tblLook w:val="04A0" w:firstRow="1" w:lastRow="0" w:firstColumn="1" w:lastColumn="0" w:noHBand="0" w:noVBand="1"/>
      </w:tblPr>
      <w:tblGrid>
        <w:gridCol w:w="1555"/>
        <w:gridCol w:w="4084"/>
        <w:gridCol w:w="1275"/>
      </w:tblGrid>
      <w:tr w:rsidR="00782F9D" w14:paraId="3F7398DF" w14:textId="77777777" w:rsidTr="0009726F">
        <w:trPr>
          <w:trHeight w:val="300"/>
          <w:ins w:id="0" w:author="Nikita" w:date="2022-09-16T17:44:00Z"/>
        </w:trPr>
        <w:tc>
          <w:tcPr>
            <w:tcW w:w="1555" w:type="dxa"/>
            <w:tcBorders>
              <w:top w:val="single" w:sz="4" w:space="0" w:color="auto"/>
              <w:left w:val="single" w:sz="4" w:space="0" w:color="auto"/>
              <w:bottom w:val="single" w:sz="4" w:space="0" w:color="auto"/>
              <w:right w:val="single" w:sz="4" w:space="0" w:color="auto"/>
            </w:tcBorders>
            <w:noWrap/>
            <w:vAlign w:val="center"/>
            <w:hideMark/>
          </w:tcPr>
          <w:p w14:paraId="532B82F4" w14:textId="77777777" w:rsidR="00782F9D" w:rsidRDefault="00782F9D" w:rsidP="0009726F">
            <w:pPr>
              <w:spacing w:after="0" w:line="240" w:lineRule="auto"/>
              <w:rPr>
                <w:ins w:id="1" w:author="Nikita" w:date="2022-09-16T17:44:00Z"/>
                <w:rFonts w:ascii="Calibri" w:eastAsia="Times New Roman" w:hAnsi="Calibri" w:cs="Calibri"/>
                <w:b/>
                <w:bCs/>
                <w:color w:val="000000"/>
                <w:lang w:eastAsia="en-IN"/>
              </w:rPr>
            </w:pPr>
            <w:ins w:id="2" w:author="Nikita" w:date="2022-09-16T17:44:00Z">
              <w:r>
                <w:rPr>
                  <w:rFonts w:ascii="Calibri" w:eastAsia="Times New Roman" w:hAnsi="Calibri" w:cs="Calibri"/>
                  <w:b/>
                  <w:bCs/>
                  <w:color w:val="000000"/>
                  <w:lang w:eastAsia="en-IN"/>
                </w:rPr>
                <w:t xml:space="preserve">Plan </w:t>
              </w:r>
            </w:ins>
          </w:p>
        </w:tc>
        <w:tc>
          <w:tcPr>
            <w:tcW w:w="4084" w:type="dxa"/>
            <w:tcBorders>
              <w:top w:val="single" w:sz="4" w:space="0" w:color="auto"/>
              <w:left w:val="nil"/>
              <w:bottom w:val="single" w:sz="4" w:space="0" w:color="auto"/>
              <w:right w:val="single" w:sz="4" w:space="0" w:color="auto"/>
            </w:tcBorders>
            <w:vAlign w:val="center"/>
            <w:hideMark/>
          </w:tcPr>
          <w:p w14:paraId="474BA84D" w14:textId="77777777" w:rsidR="00782F9D" w:rsidRDefault="00782F9D" w:rsidP="0009726F">
            <w:pPr>
              <w:spacing w:after="0" w:line="240" w:lineRule="auto"/>
              <w:rPr>
                <w:ins w:id="3" w:author="Nikita" w:date="2022-09-16T17:44:00Z"/>
                <w:rFonts w:ascii="Calibri" w:eastAsia="Times New Roman" w:hAnsi="Calibri" w:cs="Calibri"/>
                <w:b/>
                <w:bCs/>
                <w:color w:val="000000"/>
                <w:lang w:eastAsia="en-IN"/>
              </w:rPr>
            </w:pPr>
            <w:ins w:id="4" w:author="Nikita" w:date="2022-09-16T17:44:00Z">
              <w:r>
                <w:rPr>
                  <w:rFonts w:ascii="Calibri" w:eastAsia="Times New Roman" w:hAnsi="Calibri" w:cs="Calibri"/>
                  <w:b/>
                  <w:bCs/>
                  <w:color w:val="000000"/>
                  <w:lang w:eastAsia="en-IN"/>
                </w:rPr>
                <w:t>Member Category</w:t>
              </w:r>
            </w:ins>
          </w:p>
        </w:tc>
        <w:tc>
          <w:tcPr>
            <w:tcW w:w="1275" w:type="dxa"/>
            <w:tcBorders>
              <w:top w:val="single" w:sz="4" w:space="0" w:color="auto"/>
              <w:left w:val="nil"/>
              <w:bottom w:val="single" w:sz="4" w:space="0" w:color="auto"/>
              <w:right w:val="single" w:sz="4" w:space="0" w:color="auto"/>
            </w:tcBorders>
            <w:noWrap/>
            <w:vAlign w:val="center"/>
            <w:hideMark/>
          </w:tcPr>
          <w:p w14:paraId="3C846DC3" w14:textId="77777777" w:rsidR="00782F9D" w:rsidRDefault="00782F9D" w:rsidP="0009726F">
            <w:pPr>
              <w:spacing w:after="0" w:line="240" w:lineRule="auto"/>
              <w:rPr>
                <w:ins w:id="5" w:author="Nikita" w:date="2022-09-16T17:44:00Z"/>
                <w:rFonts w:ascii="Calibri" w:eastAsia="Times New Roman" w:hAnsi="Calibri" w:cs="Calibri"/>
                <w:b/>
                <w:bCs/>
                <w:color w:val="000000"/>
                <w:lang w:eastAsia="en-IN"/>
              </w:rPr>
            </w:pPr>
            <w:ins w:id="6" w:author="Nikita" w:date="2022-09-16T17:44:00Z">
              <w:r>
                <w:rPr>
                  <w:rFonts w:ascii="Calibri" w:eastAsia="Times New Roman" w:hAnsi="Calibri" w:cs="Calibri"/>
                  <w:b/>
                  <w:bCs/>
                  <w:color w:val="000000"/>
                  <w:lang w:eastAsia="en-IN"/>
                </w:rPr>
                <w:t>Price</w:t>
              </w:r>
            </w:ins>
          </w:p>
        </w:tc>
      </w:tr>
      <w:tr w:rsidR="00782F9D" w14:paraId="14E35036" w14:textId="77777777" w:rsidTr="0009726F">
        <w:trPr>
          <w:trHeight w:val="300"/>
          <w:ins w:id="7"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50BC8458" w14:textId="77777777" w:rsidR="00782F9D" w:rsidRDefault="00782F9D" w:rsidP="0009726F">
            <w:pPr>
              <w:spacing w:after="0" w:line="240" w:lineRule="auto"/>
              <w:rPr>
                <w:ins w:id="8" w:author="Nikita" w:date="2022-09-16T17:44:00Z"/>
                <w:rFonts w:ascii="Calibri" w:eastAsia="Times New Roman" w:hAnsi="Calibri" w:cs="Calibri"/>
                <w:color w:val="000000"/>
                <w:lang w:eastAsia="en-IN"/>
              </w:rPr>
            </w:pPr>
            <w:ins w:id="9" w:author="Nikita" w:date="2022-09-16T17:44:00Z">
              <w:r>
                <w:rPr>
                  <w:rFonts w:ascii="Calibri" w:eastAsia="Times New Roman" w:hAnsi="Calibri" w:cs="Calibri"/>
                  <w:color w:val="000000"/>
                  <w:lang w:eastAsia="en-IN"/>
                </w:rPr>
                <w:t>Silver Plan</w:t>
              </w:r>
            </w:ins>
          </w:p>
        </w:tc>
        <w:tc>
          <w:tcPr>
            <w:tcW w:w="4084" w:type="dxa"/>
            <w:tcBorders>
              <w:top w:val="nil"/>
              <w:left w:val="nil"/>
              <w:bottom w:val="single" w:sz="4" w:space="0" w:color="auto"/>
              <w:right w:val="single" w:sz="4" w:space="0" w:color="auto"/>
            </w:tcBorders>
            <w:noWrap/>
            <w:vAlign w:val="bottom"/>
            <w:hideMark/>
          </w:tcPr>
          <w:p w14:paraId="6B2DFBEF" w14:textId="77777777" w:rsidR="00782F9D" w:rsidRDefault="00782F9D" w:rsidP="0009726F">
            <w:pPr>
              <w:spacing w:after="0" w:line="240" w:lineRule="auto"/>
              <w:rPr>
                <w:ins w:id="10" w:author="Nikita" w:date="2022-09-16T17:44:00Z"/>
                <w:rFonts w:ascii="Calibri" w:eastAsia="Times New Roman" w:hAnsi="Calibri" w:cs="Calibri"/>
                <w:color w:val="000000"/>
                <w:lang w:eastAsia="en-IN"/>
              </w:rPr>
            </w:pPr>
            <w:ins w:id="11" w:author="Nikita" w:date="2022-09-16T17:44:00Z">
              <w:r>
                <w:rPr>
                  <w:rFonts w:ascii="Calibri" w:eastAsia="Times New Roman" w:hAnsi="Calibri" w:cs="Calibri"/>
                  <w:color w:val="000000"/>
                  <w:lang w:eastAsia="en-IN"/>
                </w:rPr>
                <w:t>M6 - Member with six dependants</w:t>
              </w:r>
            </w:ins>
          </w:p>
        </w:tc>
        <w:tc>
          <w:tcPr>
            <w:tcW w:w="1275" w:type="dxa"/>
            <w:tcBorders>
              <w:top w:val="nil"/>
              <w:left w:val="nil"/>
              <w:bottom w:val="single" w:sz="4" w:space="0" w:color="auto"/>
              <w:right w:val="single" w:sz="4" w:space="0" w:color="auto"/>
            </w:tcBorders>
            <w:noWrap/>
            <w:vAlign w:val="bottom"/>
            <w:hideMark/>
          </w:tcPr>
          <w:p w14:paraId="5E26E31A" w14:textId="77777777" w:rsidR="00782F9D" w:rsidRDefault="00782F9D" w:rsidP="0009726F">
            <w:pPr>
              <w:spacing w:after="0" w:line="240" w:lineRule="auto"/>
              <w:rPr>
                <w:ins w:id="12" w:author="Nikita" w:date="2022-09-16T17:44:00Z"/>
                <w:rFonts w:ascii="Calibri" w:eastAsia="Times New Roman" w:hAnsi="Calibri" w:cs="Calibri"/>
                <w:color w:val="FF0000"/>
                <w:lang w:eastAsia="en-IN"/>
              </w:rPr>
            </w:pPr>
            <w:ins w:id="13" w:author="Nikita" w:date="2022-09-16T17:44:00Z">
              <w:r>
                <w:rPr>
                  <w:rFonts w:ascii="Calibri" w:eastAsia="Times New Roman" w:hAnsi="Calibri" w:cs="Calibri"/>
                  <w:color w:val="FF0000"/>
                  <w:lang w:eastAsia="en-IN"/>
                </w:rPr>
                <w:t> 1770</w:t>
              </w:r>
            </w:ins>
          </w:p>
        </w:tc>
      </w:tr>
      <w:tr w:rsidR="00782F9D" w14:paraId="53B0F4EA" w14:textId="77777777" w:rsidTr="0009726F">
        <w:trPr>
          <w:trHeight w:val="300"/>
          <w:ins w:id="14"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6F88F371" w14:textId="77777777" w:rsidR="00782F9D" w:rsidRDefault="00782F9D" w:rsidP="0009726F">
            <w:pPr>
              <w:spacing w:after="0" w:line="240" w:lineRule="auto"/>
              <w:rPr>
                <w:ins w:id="15" w:author="Nikita" w:date="2022-09-16T17:44:00Z"/>
                <w:rFonts w:ascii="Calibri" w:eastAsia="Times New Roman" w:hAnsi="Calibri" w:cs="Calibri"/>
                <w:color w:val="000000"/>
                <w:lang w:eastAsia="en-IN"/>
              </w:rPr>
            </w:pPr>
            <w:ins w:id="16" w:author="Nikita" w:date="2022-09-16T17:44:00Z">
              <w:r>
                <w:rPr>
                  <w:rFonts w:ascii="Calibri" w:eastAsia="Times New Roman" w:hAnsi="Calibri" w:cs="Calibri"/>
                  <w:color w:val="000000"/>
                  <w:lang w:eastAsia="en-IN"/>
                </w:rPr>
                <w:t>Silver Plan</w:t>
              </w:r>
            </w:ins>
          </w:p>
        </w:tc>
        <w:tc>
          <w:tcPr>
            <w:tcW w:w="4084" w:type="dxa"/>
            <w:tcBorders>
              <w:top w:val="nil"/>
              <w:left w:val="nil"/>
              <w:bottom w:val="single" w:sz="4" w:space="0" w:color="auto"/>
              <w:right w:val="single" w:sz="4" w:space="0" w:color="auto"/>
            </w:tcBorders>
            <w:noWrap/>
            <w:vAlign w:val="bottom"/>
            <w:hideMark/>
          </w:tcPr>
          <w:p w14:paraId="73F02F5B" w14:textId="77777777" w:rsidR="00782F9D" w:rsidRDefault="00782F9D" w:rsidP="0009726F">
            <w:pPr>
              <w:spacing w:after="0" w:line="240" w:lineRule="auto"/>
              <w:rPr>
                <w:ins w:id="17" w:author="Nikita" w:date="2022-09-16T17:44:00Z"/>
                <w:rFonts w:ascii="Calibri" w:eastAsia="Times New Roman" w:hAnsi="Calibri" w:cs="Calibri"/>
                <w:color w:val="000000"/>
                <w:lang w:eastAsia="en-IN"/>
              </w:rPr>
            </w:pPr>
            <w:ins w:id="18" w:author="Nikita" w:date="2022-09-16T17:44:00Z">
              <w:r>
                <w:rPr>
                  <w:rFonts w:ascii="Calibri" w:eastAsia="Times New Roman" w:hAnsi="Calibri" w:cs="Calibri"/>
                  <w:color w:val="000000"/>
                  <w:lang w:eastAsia="en-IN"/>
                </w:rPr>
                <w:t>M7 - Member with seven dependants</w:t>
              </w:r>
            </w:ins>
          </w:p>
        </w:tc>
        <w:tc>
          <w:tcPr>
            <w:tcW w:w="1275" w:type="dxa"/>
            <w:tcBorders>
              <w:top w:val="nil"/>
              <w:left w:val="nil"/>
              <w:bottom w:val="single" w:sz="4" w:space="0" w:color="auto"/>
              <w:right w:val="single" w:sz="4" w:space="0" w:color="auto"/>
            </w:tcBorders>
            <w:noWrap/>
            <w:vAlign w:val="bottom"/>
            <w:hideMark/>
          </w:tcPr>
          <w:p w14:paraId="6055B942" w14:textId="77777777" w:rsidR="00782F9D" w:rsidRDefault="00782F9D" w:rsidP="0009726F">
            <w:pPr>
              <w:spacing w:after="0" w:line="240" w:lineRule="auto"/>
              <w:rPr>
                <w:ins w:id="19" w:author="Nikita" w:date="2022-09-16T17:44:00Z"/>
                <w:rFonts w:ascii="Calibri" w:eastAsia="Times New Roman" w:hAnsi="Calibri" w:cs="Calibri"/>
                <w:color w:val="FF0000"/>
                <w:lang w:eastAsia="en-IN"/>
              </w:rPr>
            </w:pPr>
            <w:ins w:id="20" w:author="Nikita" w:date="2022-09-16T17:44:00Z">
              <w:r>
                <w:rPr>
                  <w:rFonts w:ascii="Calibri" w:eastAsia="Times New Roman" w:hAnsi="Calibri" w:cs="Calibri"/>
                  <w:color w:val="FF0000"/>
                  <w:lang w:eastAsia="en-IN"/>
                </w:rPr>
                <w:t> 1965</w:t>
              </w:r>
            </w:ins>
          </w:p>
        </w:tc>
      </w:tr>
      <w:tr w:rsidR="00782F9D" w14:paraId="39B430A9" w14:textId="77777777" w:rsidTr="0009726F">
        <w:trPr>
          <w:trHeight w:val="300"/>
          <w:ins w:id="21"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46B089FA" w14:textId="77777777" w:rsidR="00782F9D" w:rsidRDefault="00782F9D" w:rsidP="0009726F">
            <w:pPr>
              <w:spacing w:after="0" w:line="240" w:lineRule="auto"/>
              <w:rPr>
                <w:ins w:id="22" w:author="Nikita" w:date="2022-09-16T17:44:00Z"/>
                <w:rFonts w:ascii="Calibri" w:eastAsia="Times New Roman" w:hAnsi="Calibri" w:cs="Calibri"/>
                <w:color w:val="000000"/>
                <w:lang w:eastAsia="en-IN"/>
              </w:rPr>
            </w:pPr>
            <w:ins w:id="23" w:author="Nikita" w:date="2022-09-16T17:44:00Z">
              <w:r>
                <w:rPr>
                  <w:rFonts w:ascii="Calibri" w:eastAsia="Times New Roman" w:hAnsi="Calibri" w:cs="Calibri"/>
                  <w:color w:val="000000"/>
                  <w:lang w:eastAsia="en-IN"/>
                </w:rPr>
                <w:t>Silver Plan</w:t>
              </w:r>
            </w:ins>
          </w:p>
        </w:tc>
        <w:tc>
          <w:tcPr>
            <w:tcW w:w="4084" w:type="dxa"/>
            <w:tcBorders>
              <w:top w:val="nil"/>
              <w:left w:val="nil"/>
              <w:bottom w:val="single" w:sz="4" w:space="0" w:color="auto"/>
              <w:right w:val="single" w:sz="4" w:space="0" w:color="auto"/>
            </w:tcBorders>
            <w:noWrap/>
            <w:vAlign w:val="bottom"/>
            <w:hideMark/>
          </w:tcPr>
          <w:p w14:paraId="7DAA14E8" w14:textId="77777777" w:rsidR="00782F9D" w:rsidRDefault="00782F9D" w:rsidP="0009726F">
            <w:pPr>
              <w:spacing w:after="0" w:line="240" w:lineRule="auto"/>
              <w:rPr>
                <w:ins w:id="24" w:author="Nikita" w:date="2022-09-16T17:44:00Z"/>
                <w:rFonts w:ascii="Calibri" w:eastAsia="Times New Roman" w:hAnsi="Calibri" w:cs="Calibri"/>
                <w:color w:val="000000"/>
                <w:lang w:eastAsia="en-IN"/>
              </w:rPr>
            </w:pPr>
            <w:ins w:id="25" w:author="Nikita" w:date="2022-09-16T17:44:00Z">
              <w:r>
                <w:rPr>
                  <w:rFonts w:ascii="Calibri" w:eastAsia="Times New Roman" w:hAnsi="Calibri" w:cs="Calibri"/>
                  <w:color w:val="000000"/>
                  <w:lang w:eastAsia="en-IN"/>
                </w:rPr>
                <w:t>M8 - Member with eight dependants</w:t>
              </w:r>
            </w:ins>
          </w:p>
        </w:tc>
        <w:tc>
          <w:tcPr>
            <w:tcW w:w="1275" w:type="dxa"/>
            <w:tcBorders>
              <w:top w:val="nil"/>
              <w:left w:val="nil"/>
              <w:bottom w:val="single" w:sz="4" w:space="0" w:color="auto"/>
              <w:right w:val="single" w:sz="4" w:space="0" w:color="auto"/>
            </w:tcBorders>
            <w:noWrap/>
            <w:vAlign w:val="bottom"/>
            <w:hideMark/>
          </w:tcPr>
          <w:p w14:paraId="00F1075D" w14:textId="77777777" w:rsidR="00782F9D" w:rsidRDefault="00782F9D" w:rsidP="0009726F">
            <w:pPr>
              <w:spacing w:after="0" w:line="240" w:lineRule="auto"/>
              <w:rPr>
                <w:ins w:id="26" w:author="Nikita" w:date="2022-09-16T17:44:00Z"/>
                <w:rFonts w:ascii="Calibri" w:eastAsia="Times New Roman" w:hAnsi="Calibri" w:cs="Calibri"/>
                <w:color w:val="FF0000"/>
                <w:lang w:eastAsia="en-IN"/>
              </w:rPr>
            </w:pPr>
            <w:ins w:id="27" w:author="Nikita" w:date="2022-09-16T17:44:00Z">
              <w:r>
                <w:rPr>
                  <w:rFonts w:ascii="Calibri" w:eastAsia="Times New Roman" w:hAnsi="Calibri" w:cs="Calibri"/>
                  <w:color w:val="FF0000"/>
                  <w:lang w:eastAsia="en-IN"/>
                </w:rPr>
                <w:t> 2160</w:t>
              </w:r>
            </w:ins>
          </w:p>
        </w:tc>
      </w:tr>
      <w:tr w:rsidR="00782F9D" w14:paraId="291B3D7A" w14:textId="77777777" w:rsidTr="0009726F">
        <w:trPr>
          <w:trHeight w:val="300"/>
          <w:ins w:id="28"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50BB8DE0" w14:textId="77777777" w:rsidR="00782F9D" w:rsidRDefault="00782F9D" w:rsidP="0009726F">
            <w:pPr>
              <w:spacing w:after="0" w:line="240" w:lineRule="auto"/>
              <w:rPr>
                <w:ins w:id="29" w:author="Nikita" w:date="2022-09-16T17:44:00Z"/>
                <w:rFonts w:ascii="Calibri" w:eastAsia="Times New Roman" w:hAnsi="Calibri" w:cs="Calibri"/>
                <w:color w:val="000000"/>
                <w:lang w:eastAsia="en-IN"/>
              </w:rPr>
            </w:pPr>
            <w:ins w:id="30" w:author="Nikita" w:date="2022-09-16T17:44:00Z">
              <w:r>
                <w:rPr>
                  <w:rFonts w:ascii="Calibri" w:eastAsia="Times New Roman" w:hAnsi="Calibri" w:cs="Calibri"/>
                  <w:color w:val="000000"/>
                  <w:lang w:eastAsia="en-IN"/>
                </w:rPr>
                <w:t>Gold Plan B</w:t>
              </w:r>
            </w:ins>
          </w:p>
        </w:tc>
        <w:tc>
          <w:tcPr>
            <w:tcW w:w="4084" w:type="dxa"/>
            <w:tcBorders>
              <w:top w:val="nil"/>
              <w:left w:val="nil"/>
              <w:bottom w:val="single" w:sz="4" w:space="0" w:color="auto"/>
              <w:right w:val="single" w:sz="4" w:space="0" w:color="auto"/>
            </w:tcBorders>
            <w:noWrap/>
            <w:vAlign w:val="bottom"/>
            <w:hideMark/>
          </w:tcPr>
          <w:p w14:paraId="463E9E72" w14:textId="77777777" w:rsidR="00782F9D" w:rsidRDefault="00782F9D" w:rsidP="0009726F">
            <w:pPr>
              <w:spacing w:after="0" w:line="240" w:lineRule="auto"/>
              <w:rPr>
                <w:ins w:id="31" w:author="Nikita" w:date="2022-09-16T17:44:00Z"/>
                <w:rFonts w:ascii="Calibri" w:eastAsia="Times New Roman" w:hAnsi="Calibri" w:cs="Calibri"/>
                <w:color w:val="000000"/>
                <w:lang w:eastAsia="en-IN"/>
              </w:rPr>
            </w:pPr>
            <w:ins w:id="32" w:author="Nikita" w:date="2022-09-16T17:44:00Z">
              <w:r>
                <w:rPr>
                  <w:rFonts w:ascii="Calibri" w:eastAsia="Times New Roman" w:hAnsi="Calibri" w:cs="Calibri"/>
                  <w:color w:val="000000"/>
                  <w:lang w:eastAsia="en-IN"/>
                </w:rPr>
                <w:t>M6 - Member with six dependants</w:t>
              </w:r>
            </w:ins>
          </w:p>
        </w:tc>
        <w:tc>
          <w:tcPr>
            <w:tcW w:w="1275" w:type="dxa"/>
            <w:tcBorders>
              <w:top w:val="nil"/>
              <w:left w:val="nil"/>
              <w:bottom w:val="single" w:sz="4" w:space="0" w:color="auto"/>
              <w:right w:val="single" w:sz="4" w:space="0" w:color="auto"/>
            </w:tcBorders>
            <w:noWrap/>
            <w:vAlign w:val="bottom"/>
            <w:hideMark/>
          </w:tcPr>
          <w:p w14:paraId="6B514D9C" w14:textId="77777777" w:rsidR="00782F9D" w:rsidRDefault="00782F9D" w:rsidP="0009726F">
            <w:pPr>
              <w:spacing w:after="0" w:line="240" w:lineRule="auto"/>
              <w:rPr>
                <w:ins w:id="33" w:author="Nikita" w:date="2022-09-16T17:44:00Z"/>
                <w:rFonts w:ascii="Calibri" w:eastAsia="Times New Roman" w:hAnsi="Calibri" w:cs="Calibri"/>
                <w:color w:val="FF0000"/>
                <w:lang w:eastAsia="en-IN"/>
              </w:rPr>
            </w:pPr>
            <w:ins w:id="34" w:author="Nikita" w:date="2022-09-16T17:44:00Z">
              <w:r>
                <w:rPr>
                  <w:rFonts w:ascii="Calibri" w:eastAsia="Times New Roman" w:hAnsi="Calibri" w:cs="Calibri"/>
                  <w:color w:val="FF0000"/>
                  <w:lang w:eastAsia="en-IN"/>
                </w:rPr>
                <w:t> 2615</w:t>
              </w:r>
            </w:ins>
          </w:p>
        </w:tc>
      </w:tr>
      <w:tr w:rsidR="00782F9D" w14:paraId="0CB2F5CD" w14:textId="77777777" w:rsidTr="0009726F">
        <w:trPr>
          <w:trHeight w:val="300"/>
          <w:ins w:id="35"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15124910" w14:textId="77777777" w:rsidR="00782F9D" w:rsidRDefault="00782F9D" w:rsidP="0009726F">
            <w:pPr>
              <w:spacing w:after="0" w:line="240" w:lineRule="auto"/>
              <w:rPr>
                <w:ins w:id="36" w:author="Nikita" w:date="2022-09-16T17:44:00Z"/>
                <w:rFonts w:ascii="Calibri" w:eastAsia="Times New Roman" w:hAnsi="Calibri" w:cs="Calibri"/>
                <w:color w:val="000000"/>
                <w:lang w:eastAsia="en-IN"/>
              </w:rPr>
            </w:pPr>
            <w:ins w:id="37" w:author="Nikita" w:date="2022-09-16T17:44:00Z">
              <w:r>
                <w:rPr>
                  <w:rFonts w:ascii="Calibri" w:eastAsia="Times New Roman" w:hAnsi="Calibri" w:cs="Calibri"/>
                  <w:color w:val="000000"/>
                  <w:lang w:eastAsia="en-IN"/>
                </w:rPr>
                <w:t>Gold Plan B</w:t>
              </w:r>
            </w:ins>
          </w:p>
        </w:tc>
        <w:tc>
          <w:tcPr>
            <w:tcW w:w="4084" w:type="dxa"/>
            <w:tcBorders>
              <w:top w:val="nil"/>
              <w:left w:val="nil"/>
              <w:bottom w:val="single" w:sz="4" w:space="0" w:color="auto"/>
              <w:right w:val="single" w:sz="4" w:space="0" w:color="auto"/>
            </w:tcBorders>
            <w:noWrap/>
            <w:vAlign w:val="bottom"/>
            <w:hideMark/>
          </w:tcPr>
          <w:p w14:paraId="7989B92F" w14:textId="77777777" w:rsidR="00782F9D" w:rsidRDefault="00782F9D" w:rsidP="0009726F">
            <w:pPr>
              <w:spacing w:after="0" w:line="240" w:lineRule="auto"/>
              <w:rPr>
                <w:ins w:id="38" w:author="Nikita" w:date="2022-09-16T17:44:00Z"/>
                <w:rFonts w:ascii="Calibri" w:eastAsia="Times New Roman" w:hAnsi="Calibri" w:cs="Calibri"/>
                <w:color w:val="000000"/>
                <w:lang w:eastAsia="en-IN"/>
              </w:rPr>
            </w:pPr>
            <w:ins w:id="39" w:author="Nikita" w:date="2022-09-16T17:44:00Z">
              <w:r>
                <w:rPr>
                  <w:rFonts w:ascii="Calibri" w:eastAsia="Times New Roman" w:hAnsi="Calibri" w:cs="Calibri"/>
                  <w:color w:val="000000"/>
                  <w:lang w:eastAsia="en-IN"/>
                </w:rPr>
                <w:t>M7 - Member with seven dependants</w:t>
              </w:r>
            </w:ins>
          </w:p>
        </w:tc>
        <w:tc>
          <w:tcPr>
            <w:tcW w:w="1275" w:type="dxa"/>
            <w:tcBorders>
              <w:top w:val="nil"/>
              <w:left w:val="nil"/>
              <w:bottom w:val="single" w:sz="4" w:space="0" w:color="auto"/>
              <w:right w:val="single" w:sz="4" w:space="0" w:color="auto"/>
            </w:tcBorders>
            <w:noWrap/>
            <w:vAlign w:val="bottom"/>
            <w:hideMark/>
          </w:tcPr>
          <w:p w14:paraId="33924021" w14:textId="77777777" w:rsidR="00782F9D" w:rsidRDefault="00782F9D" w:rsidP="0009726F">
            <w:pPr>
              <w:spacing w:after="0" w:line="240" w:lineRule="auto"/>
              <w:rPr>
                <w:ins w:id="40" w:author="Nikita" w:date="2022-09-16T17:44:00Z"/>
                <w:rFonts w:ascii="Calibri" w:eastAsia="Times New Roman" w:hAnsi="Calibri" w:cs="Calibri"/>
                <w:color w:val="FF0000"/>
                <w:lang w:eastAsia="en-IN"/>
              </w:rPr>
            </w:pPr>
            <w:ins w:id="41" w:author="Nikita" w:date="2022-09-16T17:44:00Z">
              <w:r>
                <w:rPr>
                  <w:rFonts w:ascii="Calibri" w:eastAsia="Times New Roman" w:hAnsi="Calibri" w:cs="Calibri"/>
                  <w:color w:val="FF0000"/>
                  <w:lang w:eastAsia="en-IN"/>
                </w:rPr>
                <w:t> 2855</w:t>
              </w:r>
            </w:ins>
          </w:p>
        </w:tc>
      </w:tr>
      <w:tr w:rsidR="00782F9D" w14:paraId="300BEC4B" w14:textId="77777777" w:rsidTr="0009726F">
        <w:trPr>
          <w:trHeight w:val="300"/>
          <w:ins w:id="42"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488C7BB6" w14:textId="77777777" w:rsidR="00782F9D" w:rsidRDefault="00782F9D" w:rsidP="0009726F">
            <w:pPr>
              <w:spacing w:after="0" w:line="240" w:lineRule="auto"/>
              <w:rPr>
                <w:ins w:id="43" w:author="Nikita" w:date="2022-09-16T17:44:00Z"/>
                <w:rFonts w:ascii="Calibri" w:eastAsia="Times New Roman" w:hAnsi="Calibri" w:cs="Calibri"/>
                <w:color w:val="000000"/>
                <w:lang w:eastAsia="en-IN"/>
              </w:rPr>
            </w:pPr>
            <w:ins w:id="44" w:author="Nikita" w:date="2022-09-16T17:44:00Z">
              <w:r>
                <w:rPr>
                  <w:rFonts w:ascii="Calibri" w:eastAsia="Times New Roman" w:hAnsi="Calibri" w:cs="Calibri"/>
                  <w:color w:val="000000"/>
                  <w:lang w:eastAsia="en-IN"/>
                </w:rPr>
                <w:t>Gold Plan B</w:t>
              </w:r>
            </w:ins>
          </w:p>
        </w:tc>
        <w:tc>
          <w:tcPr>
            <w:tcW w:w="4084" w:type="dxa"/>
            <w:tcBorders>
              <w:top w:val="nil"/>
              <w:left w:val="nil"/>
              <w:bottom w:val="single" w:sz="4" w:space="0" w:color="auto"/>
              <w:right w:val="single" w:sz="4" w:space="0" w:color="auto"/>
            </w:tcBorders>
            <w:noWrap/>
            <w:vAlign w:val="bottom"/>
            <w:hideMark/>
          </w:tcPr>
          <w:p w14:paraId="5072BE79" w14:textId="77777777" w:rsidR="00782F9D" w:rsidRDefault="00782F9D" w:rsidP="0009726F">
            <w:pPr>
              <w:spacing w:after="0" w:line="240" w:lineRule="auto"/>
              <w:rPr>
                <w:ins w:id="45" w:author="Nikita" w:date="2022-09-16T17:44:00Z"/>
                <w:rFonts w:ascii="Calibri" w:eastAsia="Times New Roman" w:hAnsi="Calibri" w:cs="Calibri"/>
                <w:color w:val="000000"/>
                <w:lang w:eastAsia="en-IN"/>
              </w:rPr>
            </w:pPr>
            <w:ins w:id="46" w:author="Nikita" w:date="2022-09-16T17:44:00Z">
              <w:r>
                <w:rPr>
                  <w:rFonts w:ascii="Calibri" w:eastAsia="Times New Roman" w:hAnsi="Calibri" w:cs="Calibri"/>
                  <w:color w:val="000000"/>
                  <w:lang w:eastAsia="en-IN"/>
                </w:rPr>
                <w:t>M8 - Member with eight dependants</w:t>
              </w:r>
            </w:ins>
          </w:p>
        </w:tc>
        <w:tc>
          <w:tcPr>
            <w:tcW w:w="1275" w:type="dxa"/>
            <w:tcBorders>
              <w:top w:val="nil"/>
              <w:left w:val="nil"/>
              <w:bottom w:val="single" w:sz="4" w:space="0" w:color="auto"/>
              <w:right w:val="single" w:sz="4" w:space="0" w:color="auto"/>
            </w:tcBorders>
            <w:noWrap/>
            <w:vAlign w:val="bottom"/>
            <w:hideMark/>
          </w:tcPr>
          <w:p w14:paraId="5D01FB20" w14:textId="77777777" w:rsidR="00782F9D" w:rsidRDefault="00782F9D" w:rsidP="0009726F">
            <w:pPr>
              <w:spacing w:after="0" w:line="240" w:lineRule="auto"/>
              <w:rPr>
                <w:ins w:id="47" w:author="Nikita" w:date="2022-09-16T17:44:00Z"/>
                <w:rFonts w:ascii="Calibri" w:eastAsia="Times New Roman" w:hAnsi="Calibri" w:cs="Calibri"/>
                <w:color w:val="FF0000"/>
                <w:lang w:eastAsia="en-IN"/>
              </w:rPr>
            </w:pPr>
            <w:ins w:id="48" w:author="Nikita" w:date="2022-09-16T17:44:00Z">
              <w:r>
                <w:rPr>
                  <w:rFonts w:ascii="Calibri" w:eastAsia="Times New Roman" w:hAnsi="Calibri" w:cs="Calibri"/>
                  <w:color w:val="FF0000"/>
                  <w:lang w:eastAsia="en-IN"/>
                </w:rPr>
                <w:t> 3095</w:t>
              </w:r>
            </w:ins>
          </w:p>
        </w:tc>
      </w:tr>
      <w:tr w:rsidR="00782F9D" w14:paraId="4AA42C31" w14:textId="77777777" w:rsidTr="0009726F">
        <w:trPr>
          <w:trHeight w:val="300"/>
          <w:ins w:id="49"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5474C1C7" w14:textId="77777777" w:rsidR="00782F9D" w:rsidRDefault="00782F9D" w:rsidP="0009726F">
            <w:pPr>
              <w:spacing w:after="0" w:line="240" w:lineRule="auto"/>
              <w:rPr>
                <w:ins w:id="50" w:author="Nikita" w:date="2022-09-16T17:44:00Z"/>
                <w:rFonts w:ascii="Calibri" w:eastAsia="Times New Roman" w:hAnsi="Calibri" w:cs="Calibri"/>
                <w:color w:val="000000"/>
                <w:lang w:eastAsia="en-IN"/>
              </w:rPr>
            </w:pPr>
            <w:ins w:id="51" w:author="Nikita" w:date="2022-09-16T17:44:00Z">
              <w:r>
                <w:rPr>
                  <w:rFonts w:ascii="Calibri" w:eastAsia="Times New Roman" w:hAnsi="Calibri" w:cs="Calibri"/>
                  <w:color w:val="000000"/>
                  <w:lang w:eastAsia="en-IN"/>
                </w:rPr>
                <w:t>Gold Plus Plan</w:t>
              </w:r>
            </w:ins>
          </w:p>
        </w:tc>
        <w:tc>
          <w:tcPr>
            <w:tcW w:w="4084" w:type="dxa"/>
            <w:tcBorders>
              <w:top w:val="nil"/>
              <w:left w:val="nil"/>
              <w:bottom w:val="single" w:sz="4" w:space="0" w:color="auto"/>
              <w:right w:val="single" w:sz="4" w:space="0" w:color="auto"/>
            </w:tcBorders>
            <w:noWrap/>
            <w:vAlign w:val="bottom"/>
            <w:hideMark/>
          </w:tcPr>
          <w:p w14:paraId="1E3AC28A" w14:textId="77777777" w:rsidR="00782F9D" w:rsidRDefault="00782F9D" w:rsidP="0009726F">
            <w:pPr>
              <w:spacing w:after="0" w:line="240" w:lineRule="auto"/>
              <w:rPr>
                <w:ins w:id="52" w:author="Nikita" w:date="2022-09-16T17:44:00Z"/>
                <w:rFonts w:ascii="Calibri" w:eastAsia="Times New Roman" w:hAnsi="Calibri" w:cs="Calibri"/>
                <w:color w:val="000000"/>
                <w:lang w:eastAsia="en-IN"/>
              </w:rPr>
            </w:pPr>
            <w:ins w:id="53" w:author="Nikita" w:date="2022-09-16T17:44:00Z">
              <w:r>
                <w:rPr>
                  <w:rFonts w:ascii="Calibri" w:eastAsia="Times New Roman" w:hAnsi="Calibri" w:cs="Calibri"/>
                  <w:color w:val="000000"/>
                  <w:lang w:eastAsia="en-IN"/>
                </w:rPr>
                <w:t>M6 - Member with six dependants</w:t>
              </w:r>
            </w:ins>
          </w:p>
        </w:tc>
        <w:tc>
          <w:tcPr>
            <w:tcW w:w="1275" w:type="dxa"/>
            <w:tcBorders>
              <w:top w:val="nil"/>
              <w:left w:val="nil"/>
              <w:bottom w:val="single" w:sz="4" w:space="0" w:color="auto"/>
              <w:right w:val="single" w:sz="4" w:space="0" w:color="auto"/>
            </w:tcBorders>
            <w:noWrap/>
            <w:vAlign w:val="bottom"/>
            <w:hideMark/>
          </w:tcPr>
          <w:p w14:paraId="4F45FA67" w14:textId="77777777" w:rsidR="00782F9D" w:rsidRDefault="00782F9D" w:rsidP="0009726F">
            <w:pPr>
              <w:spacing w:after="0" w:line="240" w:lineRule="auto"/>
              <w:rPr>
                <w:ins w:id="54" w:author="Nikita" w:date="2022-09-16T17:44:00Z"/>
                <w:rFonts w:ascii="Calibri" w:eastAsia="Times New Roman" w:hAnsi="Calibri" w:cs="Calibri"/>
                <w:color w:val="FF0000"/>
                <w:lang w:eastAsia="en-IN"/>
              </w:rPr>
            </w:pPr>
            <w:ins w:id="55" w:author="Nikita" w:date="2022-09-16T17:44:00Z">
              <w:r>
                <w:rPr>
                  <w:rFonts w:ascii="Calibri" w:eastAsia="Times New Roman" w:hAnsi="Calibri" w:cs="Calibri"/>
                  <w:color w:val="FF0000"/>
                  <w:lang w:eastAsia="en-IN"/>
                </w:rPr>
                <w:t> 2995</w:t>
              </w:r>
            </w:ins>
          </w:p>
        </w:tc>
      </w:tr>
      <w:tr w:rsidR="00782F9D" w14:paraId="2A843EFA" w14:textId="77777777" w:rsidTr="0009726F">
        <w:trPr>
          <w:trHeight w:val="300"/>
          <w:ins w:id="56"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1740276C" w14:textId="77777777" w:rsidR="00782F9D" w:rsidRDefault="00782F9D" w:rsidP="0009726F">
            <w:pPr>
              <w:spacing w:after="0" w:line="240" w:lineRule="auto"/>
              <w:rPr>
                <w:ins w:id="57" w:author="Nikita" w:date="2022-09-16T17:44:00Z"/>
                <w:rFonts w:ascii="Calibri" w:eastAsia="Times New Roman" w:hAnsi="Calibri" w:cs="Calibri"/>
                <w:color w:val="000000"/>
                <w:lang w:eastAsia="en-IN"/>
              </w:rPr>
            </w:pPr>
            <w:ins w:id="58" w:author="Nikita" w:date="2022-09-16T17:44:00Z">
              <w:r>
                <w:rPr>
                  <w:rFonts w:ascii="Calibri" w:eastAsia="Times New Roman" w:hAnsi="Calibri" w:cs="Calibri"/>
                  <w:color w:val="000000"/>
                  <w:lang w:eastAsia="en-IN"/>
                </w:rPr>
                <w:t>Gold Plus Plan</w:t>
              </w:r>
            </w:ins>
          </w:p>
        </w:tc>
        <w:tc>
          <w:tcPr>
            <w:tcW w:w="4084" w:type="dxa"/>
            <w:tcBorders>
              <w:top w:val="nil"/>
              <w:left w:val="nil"/>
              <w:bottom w:val="single" w:sz="4" w:space="0" w:color="auto"/>
              <w:right w:val="single" w:sz="4" w:space="0" w:color="auto"/>
            </w:tcBorders>
            <w:noWrap/>
            <w:vAlign w:val="bottom"/>
            <w:hideMark/>
          </w:tcPr>
          <w:p w14:paraId="133528FD" w14:textId="77777777" w:rsidR="00782F9D" w:rsidRDefault="00782F9D" w:rsidP="0009726F">
            <w:pPr>
              <w:spacing w:after="0" w:line="240" w:lineRule="auto"/>
              <w:rPr>
                <w:ins w:id="59" w:author="Nikita" w:date="2022-09-16T17:44:00Z"/>
                <w:rFonts w:ascii="Calibri" w:eastAsia="Times New Roman" w:hAnsi="Calibri" w:cs="Calibri"/>
                <w:color w:val="000000"/>
                <w:lang w:eastAsia="en-IN"/>
              </w:rPr>
            </w:pPr>
            <w:ins w:id="60" w:author="Nikita" w:date="2022-09-16T17:44:00Z">
              <w:r>
                <w:rPr>
                  <w:rFonts w:ascii="Calibri" w:eastAsia="Times New Roman" w:hAnsi="Calibri" w:cs="Calibri"/>
                  <w:color w:val="000000"/>
                  <w:lang w:eastAsia="en-IN"/>
                </w:rPr>
                <w:t>M7 - Member with seven dependants</w:t>
              </w:r>
            </w:ins>
          </w:p>
        </w:tc>
        <w:tc>
          <w:tcPr>
            <w:tcW w:w="1275" w:type="dxa"/>
            <w:tcBorders>
              <w:top w:val="nil"/>
              <w:left w:val="nil"/>
              <w:bottom w:val="single" w:sz="4" w:space="0" w:color="auto"/>
              <w:right w:val="single" w:sz="4" w:space="0" w:color="auto"/>
            </w:tcBorders>
            <w:noWrap/>
            <w:vAlign w:val="bottom"/>
            <w:hideMark/>
          </w:tcPr>
          <w:p w14:paraId="797221B6" w14:textId="77777777" w:rsidR="00782F9D" w:rsidRDefault="00782F9D" w:rsidP="0009726F">
            <w:pPr>
              <w:spacing w:after="0" w:line="240" w:lineRule="auto"/>
              <w:rPr>
                <w:ins w:id="61" w:author="Nikita" w:date="2022-09-16T17:44:00Z"/>
                <w:rFonts w:ascii="Calibri" w:eastAsia="Times New Roman" w:hAnsi="Calibri" w:cs="Calibri"/>
                <w:color w:val="FF0000"/>
                <w:lang w:eastAsia="en-IN"/>
              </w:rPr>
            </w:pPr>
            <w:ins w:id="62" w:author="Nikita" w:date="2022-09-16T17:44:00Z">
              <w:r>
                <w:rPr>
                  <w:rFonts w:ascii="Calibri" w:eastAsia="Times New Roman" w:hAnsi="Calibri" w:cs="Calibri"/>
                  <w:color w:val="FF0000"/>
                  <w:lang w:eastAsia="en-IN"/>
                </w:rPr>
                <w:t> 3270</w:t>
              </w:r>
            </w:ins>
          </w:p>
        </w:tc>
      </w:tr>
      <w:tr w:rsidR="00782F9D" w14:paraId="5380C771" w14:textId="77777777" w:rsidTr="0009726F">
        <w:trPr>
          <w:trHeight w:val="300"/>
          <w:ins w:id="63" w:author="Nikita" w:date="2022-09-16T17:44:00Z"/>
        </w:trPr>
        <w:tc>
          <w:tcPr>
            <w:tcW w:w="1555" w:type="dxa"/>
            <w:tcBorders>
              <w:top w:val="nil"/>
              <w:left w:val="single" w:sz="4" w:space="0" w:color="auto"/>
              <w:bottom w:val="single" w:sz="4" w:space="0" w:color="auto"/>
              <w:right w:val="single" w:sz="4" w:space="0" w:color="auto"/>
            </w:tcBorders>
            <w:noWrap/>
            <w:vAlign w:val="bottom"/>
            <w:hideMark/>
          </w:tcPr>
          <w:p w14:paraId="2E70BA0A" w14:textId="77777777" w:rsidR="00782F9D" w:rsidRDefault="00782F9D" w:rsidP="0009726F">
            <w:pPr>
              <w:spacing w:after="0" w:line="240" w:lineRule="auto"/>
              <w:rPr>
                <w:ins w:id="64" w:author="Nikita" w:date="2022-09-16T17:44:00Z"/>
                <w:rFonts w:ascii="Calibri" w:eastAsia="Times New Roman" w:hAnsi="Calibri" w:cs="Calibri"/>
                <w:color w:val="000000"/>
                <w:lang w:eastAsia="en-IN"/>
              </w:rPr>
            </w:pPr>
            <w:ins w:id="65" w:author="Nikita" w:date="2022-09-16T17:44:00Z">
              <w:r>
                <w:rPr>
                  <w:rFonts w:ascii="Calibri" w:eastAsia="Times New Roman" w:hAnsi="Calibri" w:cs="Calibri"/>
                  <w:color w:val="000000"/>
                  <w:lang w:eastAsia="en-IN"/>
                </w:rPr>
                <w:t>Gold Plus Plan</w:t>
              </w:r>
            </w:ins>
          </w:p>
        </w:tc>
        <w:tc>
          <w:tcPr>
            <w:tcW w:w="4084" w:type="dxa"/>
            <w:tcBorders>
              <w:top w:val="nil"/>
              <w:left w:val="nil"/>
              <w:bottom w:val="single" w:sz="4" w:space="0" w:color="auto"/>
              <w:right w:val="single" w:sz="4" w:space="0" w:color="auto"/>
            </w:tcBorders>
            <w:noWrap/>
            <w:vAlign w:val="bottom"/>
            <w:hideMark/>
          </w:tcPr>
          <w:p w14:paraId="359DD478" w14:textId="77777777" w:rsidR="00782F9D" w:rsidRDefault="00782F9D" w:rsidP="0009726F">
            <w:pPr>
              <w:spacing w:after="0" w:line="240" w:lineRule="auto"/>
              <w:rPr>
                <w:ins w:id="66" w:author="Nikita" w:date="2022-09-16T17:44:00Z"/>
                <w:rFonts w:ascii="Calibri" w:eastAsia="Times New Roman" w:hAnsi="Calibri" w:cs="Calibri"/>
                <w:color w:val="000000"/>
                <w:lang w:eastAsia="en-IN"/>
              </w:rPr>
            </w:pPr>
            <w:ins w:id="67" w:author="Nikita" w:date="2022-09-16T17:44:00Z">
              <w:r>
                <w:rPr>
                  <w:rFonts w:ascii="Calibri" w:eastAsia="Times New Roman" w:hAnsi="Calibri" w:cs="Calibri"/>
                  <w:color w:val="000000"/>
                  <w:lang w:eastAsia="en-IN"/>
                </w:rPr>
                <w:t>M8 - Member with eight dependants</w:t>
              </w:r>
            </w:ins>
          </w:p>
        </w:tc>
        <w:tc>
          <w:tcPr>
            <w:tcW w:w="1275" w:type="dxa"/>
            <w:tcBorders>
              <w:top w:val="nil"/>
              <w:left w:val="nil"/>
              <w:bottom w:val="single" w:sz="4" w:space="0" w:color="auto"/>
              <w:right w:val="single" w:sz="4" w:space="0" w:color="auto"/>
            </w:tcBorders>
            <w:noWrap/>
            <w:vAlign w:val="bottom"/>
            <w:hideMark/>
          </w:tcPr>
          <w:p w14:paraId="02ECDA56" w14:textId="77777777" w:rsidR="00782F9D" w:rsidRDefault="00782F9D" w:rsidP="0009726F">
            <w:pPr>
              <w:spacing w:after="0" w:line="240" w:lineRule="auto"/>
              <w:rPr>
                <w:ins w:id="68" w:author="Nikita" w:date="2022-09-16T17:44:00Z"/>
                <w:rFonts w:ascii="Calibri" w:eastAsia="Times New Roman" w:hAnsi="Calibri" w:cs="Calibri"/>
                <w:color w:val="FF0000"/>
                <w:lang w:eastAsia="en-IN"/>
              </w:rPr>
            </w:pPr>
            <w:ins w:id="69" w:author="Nikita" w:date="2022-09-16T17:44:00Z">
              <w:r>
                <w:rPr>
                  <w:rFonts w:ascii="Calibri" w:eastAsia="Times New Roman" w:hAnsi="Calibri" w:cs="Calibri"/>
                  <w:color w:val="FF0000"/>
                  <w:lang w:eastAsia="en-IN"/>
                </w:rPr>
                <w:t> 3545</w:t>
              </w:r>
            </w:ins>
          </w:p>
        </w:tc>
      </w:tr>
    </w:tbl>
    <w:p w14:paraId="0E702EB8" w14:textId="77777777" w:rsidR="00782F9D" w:rsidRDefault="00782F9D" w:rsidP="00782F9D">
      <w:pPr>
        <w:pStyle w:val="Heading2"/>
        <w:numPr>
          <w:ilvl w:val="0"/>
          <w:numId w:val="0"/>
        </w:numPr>
        <w:ind w:firstLine="720"/>
        <w:rPr>
          <w:ins w:id="70" w:author="Nikita" w:date="2022-09-16T17:44:00Z"/>
          <w:sz w:val="20"/>
          <w:szCs w:val="20"/>
        </w:rPr>
      </w:pPr>
      <w:ins w:id="71" w:author="Nikita" w:date="2022-09-16T17:44:00Z">
        <w:r>
          <w:rPr>
            <w:sz w:val="20"/>
            <w:szCs w:val="20"/>
          </w:rPr>
          <w:t xml:space="preserve">Gold A (entry plan) </w:t>
        </w:r>
      </w:ins>
    </w:p>
    <w:tbl>
      <w:tblPr>
        <w:tblW w:w="6914" w:type="dxa"/>
        <w:tblInd w:w="704" w:type="dxa"/>
        <w:tblLook w:val="04A0" w:firstRow="1" w:lastRow="0" w:firstColumn="1" w:lastColumn="0" w:noHBand="0" w:noVBand="1"/>
      </w:tblPr>
      <w:tblGrid>
        <w:gridCol w:w="6914"/>
      </w:tblGrid>
      <w:tr w:rsidR="00782F9D" w14:paraId="6F8A0C0B" w14:textId="77777777" w:rsidTr="0009726F">
        <w:trPr>
          <w:trHeight w:val="300"/>
          <w:ins w:id="72" w:author="Nikita" w:date="2022-09-16T17:44:00Z"/>
        </w:trPr>
        <w:tc>
          <w:tcPr>
            <w:tcW w:w="4084" w:type="dxa"/>
            <w:tcBorders>
              <w:top w:val="nil"/>
              <w:left w:val="nil"/>
              <w:bottom w:val="single" w:sz="4" w:space="0" w:color="auto"/>
              <w:right w:val="single" w:sz="4" w:space="0" w:color="auto"/>
            </w:tcBorders>
            <w:noWrap/>
            <w:vAlign w:val="bottom"/>
            <w:hideMark/>
          </w:tcPr>
          <w:p w14:paraId="00BD0C35" w14:textId="77777777" w:rsidR="00782F9D" w:rsidRDefault="00782F9D" w:rsidP="0009726F">
            <w:pPr>
              <w:spacing w:after="0" w:line="240" w:lineRule="auto"/>
              <w:rPr>
                <w:ins w:id="73" w:author="Nikita" w:date="2022-09-16T17:44:00Z"/>
                <w:rFonts w:ascii="Calibri" w:eastAsia="Times New Roman" w:hAnsi="Calibri" w:cs="Calibri"/>
                <w:color w:val="000000"/>
                <w:lang w:eastAsia="en-IN"/>
              </w:rPr>
            </w:pPr>
            <w:ins w:id="74" w:author="Nikita" w:date="2022-09-16T17:44:00Z">
              <w:r>
                <w:rPr>
                  <w:rFonts w:ascii="Calibri" w:eastAsia="Times New Roman" w:hAnsi="Calibri" w:cs="Calibri"/>
                  <w:color w:val="000000"/>
                  <w:lang w:eastAsia="en-IN"/>
                </w:rPr>
                <w:t xml:space="preserve">M6 - Member with six dependants                                                    </w:t>
              </w:r>
              <w:r>
                <w:rPr>
                  <w:rFonts w:ascii="Calibri" w:eastAsia="Times New Roman" w:hAnsi="Calibri" w:cs="Calibri"/>
                  <w:color w:val="FF0000"/>
                  <w:lang w:eastAsia="en-IN"/>
                </w:rPr>
                <w:t>1770</w:t>
              </w:r>
            </w:ins>
          </w:p>
        </w:tc>
      </w:tr>
      <w:tr w:rsidR="00782F9D" w14:paraId="09C6AFCE" w14:textId="77777777" w:rsidTr="0009726F">
        <w:trPr>
          <w:trHeight w:val="300"/>
          <w:ins w:id="75" w:author="Nikita" w:date="2022-09-16T17:44:00Z"/>
        </w:trPr>
        <w:tc>
          <w:tcPr>
            <w:tcW w:w="4084" w:type="dxa"/>
            <w:tcBorders>
              <w:top w:val="nil"/>
              <w:left w:val="nil"/>
              <w:bottom w:val="single" w:sz="4" w:space="0" w:color="auto"/>
              <w:right w:val="single" w:sz="4" w:space="0" w:color="auto"/>
            </w:tcBorders>
            <w:noWrap/>
            <w:vAlign w:val="bottom"/>
            <w:hideMark/>
          </w:tcPr>
          <w:p w14:paraId="1DFCE415" w14:textId="77777777" w:rsidR="00782F9D" w:rsidRDefault="00782F9D" w:rsidP="0009726F">
            <w:pPr>
              <w:spacing w:after="0" w:line="240" w:lineRule="auto"/>
              <w:rPr>
                <w:ins w:id="76" w:author="Nikita" w:date="2022-09-16T17:44:00Z"/>
                <w:rFonts w:ascii="Calibri" w:eastAsia="Times New Roman" w:hAnsi="Calibri" w:cs="Calibri"/>
                <w:color w:val="000000"/>
                <w:lang w:eastAsia="en-IN"/>
              </w:rPr>
            </w:pPr>
            <w:ins w:id="77" w:author="Nikita" w:date="2022-09-16T17:44:00Z">
              <w:r>
                <w:rPr>
                  <w:rFonts w:ascii="Calibri" w:eastAsia="Times New Roman" w:hAnsi="Calibri" w:cs="Calibri"/>
                  <w:color w:val="000000"/>
                  <w:lang w:eastAsia="en-IN"/>
                </w:rPr>
                <w:t xml:space="preserve">M7 - Member with seven dependants                                               </w:t>
              </w:r>
              <w:r>
                <w:rPr>
                  <w:rFonts w:ascii="Calibri" w:eastAsia="Times New Roman" w:hAnsi="Calibri" w:cs="Calibri"/>
                  <w:color w:val="FF0000"/>
                  <w:lang w:eastAsia="en-IN"/>
                </w:rPr>
                <w:t>1965</w:t>
              </w:r>
            </w:ins>
          </w:p>
        </w:tc>
      </w:tr>
      <w:tr w:rsidR="00782F9D" w14:paraId="60AB4A23" w14:textId="77777777" w:rsidTr="0009726F">
        <w:trPr>
          <w:trHeight w:val="300"/>
          <w:ins w:id="78" w:author="Nikita" w:date="2022-09-16T17:44:00Z"/>
        </w:trPr>
        <w:tc>
          <w:tcPr>
            <w:tcW w:w="4084" w:type="dxa"/>
            <w:tcBorders>
              <w:top w:val="nil"/>
              <w:left w:val="nil"/>
              <w:bottom w:val="nil"/>
              <w:right w:val="single" w:sz="4" w:space="0" w:color="auto"/>
            </w:tcBorders>
            <w:noWrap/>
            <w:vAlign w:val="bottom"/>
            <w:hideMark/>
          </w:tcPr>
          <w:p w14:paraId="265331D4" w14:textId="77777777" w:rsidR="00782F9D" w:rsidRDefault="00782F9D" w:rsidP="0009726F">
            <w:pPr>
              <w:spacing w:after="0" w:line="240" w:lineRule="auto"/>
              <w:rPr>
                <w:ins w:id="79" w:author="Nikita" w:date="2022-09-16T17:44:00Z"/>
                <w:rFonts w:ascii="Calibri" w:eastAsia="Times New Roman" w:hAnsi="Calibri" w:cs="Calibri"/>
                <w:color w:val="000000"/>
                <w:lang w:eastAsia="en-IN"/>
              </w:rPr>
            </w:pPr>
            <w:ins w:id="80" w:author="Nikita" w:date="2022-09-16T17:44:00Z">
              <w:r>
                <w:rPr>
                  <w:rFonts w:ascii="Calibri" w:eastAsia="Times New Roman" w:hAnsi="Calibri" w:cs="Calibri"/>
                  <w:color w:val="000000"/>
                  <w:lang w:eastAsia="en-IN"/>
                </w:rPr>
                <w:t xml:space="preserve">M8 - Member with eight dependants                                                </w:t>
              </w:r>
              <w:r>
                <w:rPr>
                  <w:rFonts w:ascii="Calibri" w:eastAsia="Times New Roman" w:hAnsi="Calibri" w:cs="Calibri"/>
                  <w:color w:val="FF0000"/>
                  <w:lang w:eastAsia="en-IN"/>
                </w:rPr>
                <w:t xml:space="preserve"> 2160</w:t>
              </w:r>
            </w:ins>
          </w:p>
        </w:tc>
      </w:tr>
      <w:tr w:rsidR="00782F9D" w14:paraId="32ABC807" w14:textId="77777777" w:rsidTr="0009726F">
        <w:trPr>
          <w:trHeight w:val="300"/>
          <w:ins w:id="81" w:author="Nikita" w:date="2022-09-16T17:44:00Z"/>
        </w:trPr>
        <w:tc>
          <w:tcPr>
            <w:tcW w:w="4084" w:type="dxa"/>
            <w:tcBorders>
              <w:top w:val="nil"/>
              <w:left w:val="nil"/>
              <w:bottom w:val="nil"/>
              <w:right w:val="single" w:sz="4" w:space="0" w:color="auto"/>
            </w:tcBorders>
            <w:noWrap/>
            <w:vAlign w:val="bottom"/>
          </w:tcPr>
          <w:p w14:paraId="15B19982" w14:textId="77777777" w:rsidR="00782F9D" w:rsidRDefault="00782F9D" w:rsidP="0009726F">
            <w:pPr>
              <w:spacing w:after="0" w:line="240" w:lineRule="auto"/>
              <w:rPr>
                <w:ins w:id="82" w:author="Nikita" w:date="2022-09-16T17:45:00Z"/>
                <w:rFonts w:ascii="Calibri" w:eastAsia="Times New Roman" w:hAnsi="Calibri" w:cs="Calibri"/>
                <w:color w:val="000000"/>
                <w:lang w:eastAsia="en-IN"/>
              </w:rPr>
            </w:pPr>
          </w:p>
          <w:p w14:paraId="2647FC6E" w14:textId="1C1611B2" w:rsidR="00782F9D" w:rsidRDefault="00782F9D" w:rsidP="0009726F">
            <w:pPr>
              <w:spacing w:after="0" w:line="240" w:lineRule="auto"/>
              <w:rPr>
                <w:ins w:id="83" w:author="Nikita" w:date="2022-09-16T17:44:00Z"/>
                <w:rFonts w:ascii="Calibri" w:eastAsia="Times New Roman" w:hAnsi="Calibri" w:cs="Calibri"/>
                <w:color w:val="000000"/>
                <w:lang w:eastAsia="en-IN"/>
              </w:rPr>
            </w:pPr>
          </w:p>
        </w:tc>
      </w:tr>
    </w:tbl>
    <w:p w14:paraId="0035BE14" w14:textId="77777777" w:rsidR="002D7E6E" w:rsidRDefault="001870D2" w:rsidP="004B62E9">
      <w:pPr>
        <w:pStyle w:val="Heading2"/>
      </w:pPr>
      <w:r>
        <w:t>Group name cannot be edited. (Employer Group)</w:t>
      </w:r>
    </w:p>
    <w:p w14:paraId="28C9A75C" w14:textId="77777777" w:rsidR="001870D2" w:rsidRDefault="00BF1D14" w:rsidP="00BF1D14">
      <w:pPr>
        <w:pStyle w:val="ListParagraph"/>
        <w:numPr>
          <w:ilvl w:val="0"/>
          <w:numId w:val="2"/>
        </w:numPr>
      </w:pPr>
      <w:r>
        <w:t>M</w:t>
      </w:r>
      <w:r w:rsidRPr="00BF1D14">
        <w:t>embership number will not change</w:t>
      </w:r>
      <w:r>
        <w:t xml:space="preserve"> during change group name of a member.</w:t>
      </w:r>
    </w:p>
    <w:p w14:paraId="5B2640B3" w14:textId="77777777" w:rsidR="00BF1D14" w:rsidRDefault="00BF1D14" w:rsidP="00BF1D14">
      <w:pPr>
        <w:pStyle w:val="ListParagraph"/>
        <w:numPr>
          <w:ilvl w:val="0"/>
          <w:numId w:val="2"/>
        </w:numPr>
      </w:pPr>
      <w:r w:rsidRPr="00BF1D14">
        <w:t xml:space="preserve">Group name will be </w:t>
      </w:r>
      <w:r>
        <w:t>changing on 1</w:t>
      </w:r>
      <w:r w:rsidRPr="00BF1D14">
        <w:rPr>
          <w:vertAlign w:val="superscript"/>
        </w:rPr>
        <w:t>st</w:t>
      </w:r>
      <w:r>
        <w:t xml:space="preserve"> day</w:t>
      </w:r>
      <w:r w:rsidRPr="00BF1D14">
        <w:t xml:space="preserve"> of the month</w:t>
      </w:r>
      <w:r>
        <w:t>.</w:t>
      </w:r>
    </w:p>
    <w:p w14:paraId="658CF7CE" w14:textId="77777777" w:rsidR="00BF1D14" w:rsidRPr="001870D2" w:rsidRDefault="00BF1D14" w:rsidP="00BF1D14">
      <w:pPr>
        <w:pStyle w:val="ListParagraph"/>
        <w:numPr>
          <w:ilvl w:val="0"/>
          <w:numId w:val="2"/>
        </w:numPr>
      </w:pPr>
      <w:r>
        <w:t xml:space="preserve">Group name </w:t>
      </w:r>
      <w:r w:rsidR="00B90518">
        <w:t>cannot</w:t>
      </w:r>
      <w:r>
        <w:t xml:space="preserve"> be changed if the invoice has been generated for the group for particular month.</w:t>
      </w:r>
    </w:p>
    <w:p w14:paraId="6C0B7F70" w14:textId="77777777" w:rsidR="005E4C48" w:rsidRDefault="005E4C48" w:rsidP="00D67F71">
      <w:pPr>
        <w:pStyle w:val="Heading1"/>
        <w:ind w:left="426"/>
      </w:pPr>
      <w:r w:rsidRPr="005E4C48">
        <w:t>Benefits</w:t>
      </w:r>
    </w:p>
    <w:p w14:paraId="1024D138" w14:textId="77777777" w:rsidR="005E4C48" w:rsidRDefault="005E4C48" w:rsidP="00F75072">
      <w:pPr>
        <w:pStyle w:val="Heading2"/>
      </w:pPr>
      <w:r>
        <w:t>Benefits are not prorated for members joining after January. Our financial year is from January to December</w:t>
      </w:r>
    </w:p>
    <w:p w14:paraId="6F7B099D" w14:textId="77777777" w:rsidR="0062101B" w:rsidRDefault="005E4C48" w:rsidP="005E4C48">
      <w:pPr>
        <w:pStyle w:val="ListParagraph"/>
        <w:numPr>
          <w:ilvl w:val="0"/>
          <w:numId w:val="3"/>
        </w:numPr>
      </w:pPr>
      <w:r w:rsidRPr="005E4C48">
        <w:t xml:space="preserve">If any member joins in the middle of the year, then their benefits will be valid till </w:t>
      </w:r>
      <w:r>
        <w:t>31</w:t>
      </w:r>
      <w:r w:rsidRPr="005E4C48">
        <w:rPr>
          <w:vertAlign w:val="superscript"/>
        </w:rPr>
        <w:t>st</w:t>
      </w:r>
      <w:r>
        <w:t xml:space="preserve"> December of that year.</w:t>
      </w:r>
    </w:p>
    <w:p w14:paraId="5E2CB5AF" w14:textId="77777777" w:rsidR="005E4C48" w:rsidRDefault="005E4C48" w:rsidP="005E4C48">
      <w:pPr>
        <w:pStyle w:val="ListParagraph"/>
        <w:numPr>
          <w:ilvl w:val="0"/>
          <w:numId w:val="3"/>
        </w:numPr>
      </w:pPr>
      <w:r>
        <w:t>The benefit amount will be calculating prorate.</w:t>
      </w:r>
    </w:p>
    <w:p w14:paraId="7442D8E8" w14:textId="77777777" w:rsidR="005E4C48" w:rsidRDefault="005E4C48" w:rsidP="005E4C48">
      <w:pPr>
        <w:pStyle w:val="ListParagraph"/>
        <w:numPr>
          <w:ilvl w:val="1"/>
          <w:numId w:val="3"/>
        </w:numPr>
      </w:pPr>
      <w:r>
        <w:t xml:space="preserve">Example: </w:t>
      </w:r>
      <w:r w:rsidR="00065478">
        <w:t xml:space="preserve">If a person joined on the month March and the benefit amount is </w:t>
      </w:r>
      <w:r w:rsidR="00065478" w:rsidRPr="00065478">
        <w:rPr>
          <w:highlight w:val="yellow"/>
        </w:rPr>
        <w:t>1920 (1920 per beneficiary, within GP and Specialist limit)</w:t>
      </w:r>
      <w:r w:rsidR="00065478">
        <w:t xml:space="preserve"> then the benefit amount will be allocated to member is </w:t>
      </w:r>
      <w:r w:rsidR="00065478" w:rsidRPr="00065478">
        <w:rPr>
          <w:highlight w:val="yellow"/>
        </w:rPr>
        <w:t>1600</w:t>
      </w:r>
      <w:r w:rsidR="00065478">
        <w:t>.</w:t>
      </w:r>
    </w:p>
    <w:p w14:paraId="4388306C" w14:textId="77777777" w:rsidR="00FA5557" w:rsidRDefault="00FA5557" w:rsidP="005E4C48">
      <w:pPr>
        <w:pStyle w:val="ListParagraph"/>
        <w:numPr>
          <w:ilvl w:val="1"/>
          <w:numId w:val="3"/>
        </w:numPr>
      </w:pPr>
      <w:r>
        <w:t>Formula: (Benefit amount / 12) * number of remaining months of the year</w:t>
      </w:r>
    </w:p>
    <w:p w14:paraId="5AB667B0" w14:textId="77777777" w:rsidR="00065478" w:rsidRPr="00233395" w:rsidRDefault="00065478" w:rsidP="00065478">
      <w:pPr>
        <w:pStyle w:val="ListParagraph"/>
        <w:numPr>
          <w:ilvl w:val="0"/>
          <w:numId w:val="3"/>
        </w:numPr>
      </w:pPr>
      <w:r>
        <w:t>The date of joining/registration will be 1</w:t>
      </w:r>
      <w:r w:rsidRPr="00065478">
        <w:rPr>
          <w:vertAlign w:val="superscript"/>
        </w:rPr>
        <w:t>st</w:t>
      </w:r>
      <w:r>
        <w:t xml:space="preserve"> of the month only. </w:t>
      </w:r>
    </w:p>
    <w:p w14:paraId="22B4BD94" w14:textId="77777777" w:rsidR="00404FD5" w:rsidRDefault="00404FD5" w:rsidP="00D67F71">
      <w:pPr>
        <w:pStyle w:val="Heading1"/>
        <w:ind w:left="426"/>
      </w:pPr>
      <w:r>
        <w:t>Claim</w:t>
      </w:r>
    </w:p>
    <w:p w14:paraId="0AD9AD29" w14:textId="77777777" w:rsidR="00404FD5" w:rsidRDefault="00404FD5" w:rsidP="00404FD5">
      <w:pPr>
        <w:pStyle w:val="Heading2"/>
      </w:pPr>
      <w:r w:rsidRPr="00404FD5">
        <w:t>cannot process claims for individual members</w:t>
      </w:r>
    </w:p>
    <w:p w14:paraId="5BD4C1EE" w14:textId="77777777" w:rsidR="00233395" w:rsidRDefault="00404FD5" w:rsidP="00404FD5">
      <w:pPr>
        <w:pStyle w:val="ListParagraph"/>
        <w:numPr>
          <w:ilvl w:val="0"/>
          <w:numId w:val="4"/>
        </w:numPr>
      </w:pPr>
      <w:r w:rsidRPr="00404FD5">
        <w:t>It is working fine</w:t>
      </w:r>
      <w:r>
        <w:t xml:space="preserve"> for us.</w:t>
      </w:r>
    </w:p>
    <w:p w14:paraId="0C209E9B" w14:textId="77777777" w:rsidR="0086457A" w:rsidRDefault="0086457A" w:rsidP="00D67F71">
      <w:pPr>
        <w:pStyle w:val="Heading1"/>
        <w:ind w:left="426"/>
      </w:pPr>
      <w:r>
        <w:lastRenderedPageBreak/>
        <w:t>Claim =&gt; Clinical Details</w:t>
      </w:r>
    </w:p>
    <w:p w14:paraId="5A715D4D" w14:textId="77777777" w:rsidR="0086457A" w:rsidRDefault="0086457A" w:rsidP="003E0757">
      <w:pPr>
        <w:pStyle w:val="Heading2"/>
      </w:pPr>
      <w:r>
        <w:t>Beneficiary and discipline do not auto populate on the documents tab</w:t>
      </w:r>
    </w:p>
    <w:p w14:paraId="4A152744" w14:textId="77777777" w:rsidR="00A04B49" w:rsidRDefault="0086457A" w:rsidP="00A04B49">
      <w:pPr>
        <w:pStyle w:val="ListParagraph"/>
        <w:numPr>
          <w:ilvl w:val="0"/>
          <w:numId w:val="4"/>
        </w:numPr>
      </w:pPr>
      <w:r>
        <w:t>Beneficiary will auto populate if there is only one beneficiary in claim.</w:t>
      </w:r>
    </w:p>
    <w:p w14:paraId="289042CE" w14:textId="77777777" w:rsidR="007F23A9" w:rsidRDefault="007F23A9" w:rsidP="007F23A9"/>
    <w:p w14:paraId="415FB047" w14:textId="77777777" w:rsidR="00A04B49" w:rsidRDefault="00A04B49" w:rsidP="00A04B49">
      <w:pPr>
        <w:pStyle w:val="Heading2"/>
      </w:pPr>
      <w:r w:rsidRPr="00A04B49">
        <w:t>Invoice number does not auto populate in the treatment tab from Document tab</w:t>
      </w:r>
    </w:p>
    <w:p w14:paraId="0EFA6CA9" w14:textId="77777777" w:rsidR="00B62757" w:rsidRDefault="00000000" w:rsidP="00A04B49">
      <w:pPr>
        <w:pStyle w:val="ListParagraph"/>
        <w:numPr>
          <w:ilvl w:val="0"/>
          <w:numId w:val="4"/>
        </w:numPr>
      </w:pPr>
      <w:hyperlink r:id="rId5" w:history="1">
        <w:r w:rsidR="00B62757" w:rsidRPr="004E229F">
          <w:rPr>
            <w:rStyle w:val="Hyperlink"/>
          </w:rPr>
          <w:t>https://itpluspoint.in/sp_artwork/MedicalClaims/Html/MIC_22/fileclaim_documents.html</w:t>
        </w:r>
      </w:hyperlink>
    </w:p>
    <w:p w14:paraId="38275335" w14:textId="77777777" w:rsidR="00A04B49" w:rsidRDefault="00A04B49" w:rsidP="00A04B49">
      <w:pPr>
        <w:pStyle w:val="ListParagraph"/>
        <w:numPr>
          <w:ilvl w:val="0"/>
          <w:numId w:val="4"/>
        </w:numPr>
      </w:pPr>
      <w:r w:rsidRPr="00A04B49">
        <w:t>Document type “Invoice” will rename with “Account / Invoice Number”</w:t>
      </w:r>
      <w:r>
        <w:t>.</w:t>
      </w:r>
    </w:p>
    <w:p w14:paraId="57AFDA7D" w14:textId="77777777" w:rsidR="00A04B49" w:rsidRDefault="00A04B49" w:rsidP="00A04B49">
      <w:pPr>
        <w:pStyle w:val="ListParagraph"/>
        <w:numPr>
          <w:ilvl w:val="0"/>
          <w:numId w:val="4"/>
        </w:numPr>
      </w:pPr>
      <w:r w:rsidRPr="00A04B49">
        <w:t>Document number of document type “Invoice” needs to auto-populate in the treatment tab</w:t>
      </w:r>
      <w:r>
        <w:t>.</w:t>
      </w:r>
    </w:p>
    <w:p w14:paraId="105DDD22" w14:textId="77777777" w:rsidR="00A04B49" w:rsidRDefault="00A04B49" w:rsidP="00A04B49">
      <w:pPr>
        <w:pStyle w:val="ListParagraph"/>
        <w:numPr>
          <w:ilvl w:val="0"/>
          <w:numId w:val="4"/>
        </w:numPr>
      </w:pPr>
      <w:r>
        <w:t>Only one invoice nan be captured for a claim in document section.</w:t>
      </w:r>
    </w:p>
    <w:p w14:paraId="7BF90E28" w14:textId="77777777" w:rsidR="00B62757" w:rsidRPr="00A04B49" w:rsidRDefault="0001005D" w:rsidP="0001005D">
      <w:pPr>
        <w:pStyle w:val="ListParagraph"/>
        <w:ind w:left="993"/>
      </w:pPr>
      <w:r>
        <w:rPr>
          <w:noProof/>
          <w:lang w:val="en-US"/>
        </w:rPr>
        <w:drawing>
          <wp:inline distT="0" distB="0" distL="0" distR="0" wp14:anchorId="5E6AB3A6" wp14:editId="3E7AC7F7">
            <wp:extent cx="3735070" cy="229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070" cy="2294890"/>
                    </a:xfrm>
                    <a:prstGeom prst="rect">
                      <a:avLst/>
                    </a:prstGeom>
                    <a:noFill/>
                    <a:ln>
                      <a:noFill/>
                    </a:ln>
                  </pic:spPr>
                </pic:pic>
              </a:graphicData>
            </a:graphic>
          </wp:inline>
        </w:drawing>
      </w:r>
    </w:p>
    <w:p w14:paraId="1CA10633" w14:textId="77777777" w:rsidR="007F23A9" w:rsidRDefault="007F23A9" w:rsidP="007F23A9">
      <w:pPr>
        <w:pStyle w:val="Heading2"/>
      </w:pPr>
      <w:r w:rsidRPr="007F23A9">
        <w:t xml:space="preserve">Private Hospital claims can be processed for SILVER Plan members.  SILVER Plan does not cover Private hospitals admission but </w:t>
      </w:r>
      <w:r w:rsidR="00D67F71" w:rsidRPr="007F23A9">
        <w:t>public</w:t>
      </w:r>
      <w:r w:rsidRPr="007F23A9">
        <w:t xml:space="preserve"> hospitals (Raleigh Fitkin Memorial Hosp and Good </w:t>
      </w:r>
      <w:proofErr w:type="spellStart"/>
      <w:r w:rsidRPr="007F23A9">
        <w:t>shepard</w:t>
      </w:r>
      <w:proofErr w:type="spellEnd"/>
      <w:r w:rsidRPr="007F23A9">
        <w:t xml:space="preserve"> Hospital). Gold and Gold Plus member can eligible for both Private and Public Hospital</w:t>
      </w:r>
    </w:p>
    <w:p w14:paraId="68779B21" w14:textId="77777777" w:rsidR="003F17C1" w:rsidRDefault="00000000" w:rsidP="007F23A9">
      <w:pPr>
        <w:pStyle w:val="ListParagraph"/>
        <w:numPr>
          <w:ilvl w:val="0"/>
          <w:numId w:val="4"/>
        </w:numPr>
      </w:pPr>
      <w:hyperlink r:id="rId7" w:history="1">
        <w:r w:rsidR="003F17C1" w:rsidRPr="004E229F">
          <w:rPr>
            <w:rStyle w:val="Hyperlink"/>
          </w:rPr>
          <w:t>https://itpluspoint.in/sp_artwork/MedicalClaims/Html/MIC_22/createserviceprovider_details.html</w:t>
        </w:r>
      </w:hyperlink>
    </w:p>
    <w:p w14:paraId="4F874191" w14:textId="77777777" w:rsidR="007F23A9" w:rsidRDefault="007F23A9" w:rsidP="007F23A9">
      <w:pPr>
        <w:pStyle w:val="ListParagraph"/>
        <w:numPr>
          <w:ilvl w:val="0"/>
          <w:numId w:val="4"/>
        </w:numPr>
      </w:pPr>
      <w:r>
        <w:t>Two new practice type</w:t>
      </w:r>
      <w:r w:rsidRPr="007F23A9">
        <w:t xml:space="preserve"> "Private Hospital" and "Public Hospital" </w:t>
      </w:r>
      <w:r>
        <w:t>will add.</w:t>
      </w:r>
    </w:p>
    <w:p w14:paraId="12EB25D4" w14:textId="77777777" w:rsidR="003F17C1" w:rsidRDefault="0094103D" w:rsidP="0094103D">
      <w:pPr>
        <w:ind w:left="993"/>
      </w:pPr>
      <w:r>
        <w:rPr>
          <w:noProof/>
          <w:lang w:val="en-US"/>
        </w:rPr>
        <w:lastRenderedPageBreak/>
        <w:drawing>
          <wp:inline distT="0" distB="0" distL="0" distR="0" wp14:anchorId="0756255A" wp14:editId="0EE3A046">
            <wp:extent cx="2553335" cy="289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335" cy="2898775"/>
                    </a:xfrm>
                    <a:prstGeom prst="rect">
                      <a:avLst/>
                    </a:prstGeom>
                    <a:noFill/>
                    <a:ln>
                      <a:noFill/>
                    </a:ln>
                  </pic:spPr>
                </pic:pic>
              </a:graphicData>
            </a:graphic>
          </wp:inline>
        </w:drawing>
      </w:r>
    </w:p>
    <w:p w14:paraId="6216FACC" w14:textId="77777777" w:rsidR="004041FA" w:rsidRDefault="004041FA" w:rsidP="004041FA">
      <w:pPr>
        <w:pStyle w:val="Heading2"/>
      </w:pPr>
      <w:r w:rsidRPr="004041FA">
        <w:t>Any admissions below half a day are calculated to be half a day, above half a day to 24 hours is a day</w:t>
      </w:r>
    </w:p>
    <w:p w14:paraId="26A05A93" w14:textId="77777777" w:rsidR="00133E5F" w:rsidRDefault="00000000" w:rsidP="004041FA">
      <w:pPr>
        <w:pStyle w:val="ListParagraph"/>
        <w:numPr>
          <w:ilvl w:val="0"/>
          <w:numId w:val="4"/>
        </w:numPr>
      </w:pPr>
      <w:hyperlink r:id="rId9" w:history="1">
        <w:r w:rsidR="00133E5F" w:rsidRPr="004E229F">
          <w:rPr>
            <w:rStyle w:val="Hyperlink"/>
          </w:rPr>
          <w:t>https://itpluspoint.in/sp_artwork/MedicalClaims/Html/MIC_22/fileclaim_treatment.html</w:t>
        </w:r>
      </w:hyperlink>
    </w:p>
    <w:p w14:paraId="70BF738B" w14:textId="77777777" w:rsidR="004041FA" w:rsidRDefault="004041FA" w:rsidP="004041FA">
      <w:pPr>
        <w:pStyle w:val="ListParagraph"/>
        <w:numPr>
          <w:ilvl w:val="0"/>
          <w:numId w:val="4"/>
        </w:numPr>
      </w:pPr>
      <w:r>
        <w:t>Quantity field will be added on the UI.</w:t>
      </w:r>
    </w:p>
    <w:p w14:paraId="7BC099E6" w14:textId="77777777" w:rsidR="004041FA" w:rsidRDefault="004041FA" w:rsidP="004041FA">
      <w:pPr>
        <w:pStyle w:val="ListParagraph"/>
        <w:numPr>
          <w:ilvl w:val="0"/>
          <w:numId w:val="4"/>
        </w:numPr>
      </w:pPr>
      <w:r>
        <w:t>Quantity will not be calculated based on from date time and to date time</w:t>
      </w:r>
      <w:r w:rsidR="00133E5F">
        <w:t>.</w:t>
      </w:r>
    </w:p>
    <w:p w14:paraId="26DCF6E1" w14:textId="77777777" w:rsidR="00133E5F" w:rsidRDefault="00133E5F" w:rsidP="004041FA">
      <w:pPr>
        <w:pStyle w:val="ListParagraph"/>
        <w:numPr>
          <w:ilvl w:val="0"/>
          <w:numId w:val="4"/>
        </w:numPr>
      </w:pPr>
      <w:r>
        <w:t>From date time and to date time are not mandatory field</w:t>
      </w:r>
      <w:r w:rsidR="00EB48F9">
        <w:t>.</w:t>
      </w:r>
    </w:p>
    <w:p w14:paraId="05F7E5FE" w14:textId="77777777" w:rsidR="00133E5F" w:rsidRDefault="00133E5F" w:rsidP="004041FA">
      <w:pPr>
        <w:pStyle w:val="ListParagraph"/>
        <w:numPr>
          <w:ilvl w:val="0"/>
          <w:numId w:val="4"/>
        </w:numPr>
      </w:pPr>
      <w:r>
        <w:t xml:space="preserve">From date time and to date time will be in between </w:t>
      </w:r>
      <w:r w:rsidR="001B5B7C">
        <w:t>admitted date time and Discharge date time</w:t>
      </w:r>
      <w:r w:rsidR="00EB48F9">
        <w:t>.</w:t>
      </w:r>
    </w:p>
    <w:p w14:paraId="123EE2FF" w14:textId="77777777" w:rsidR="001B5B7C" w:rsidRDefault="001B5B7C" w:rsidP="004041FA">
      <w:pPr>
        <w:pStyle w:val="ListParagraph"/>
        <w:numPr>
          <w:ilvl w:val="0"/>
          <w:numId w:val="4"/>
        </w:numPr>
      </w:pPr>
      <w:r>
        <w:t>Tariff amount is formula field</w:t>
      </w:r>
      <w:r w:rsidR="00EB48F9">
        <w:t xml:space="preserve"> – Tariff Unit Price x Quantity.</w:t>
      </w:r>
    </w:p>
    <w:p w14:paraId="1196FA13" w14:textId="77777777" w:rsidR="00EB48F9" w:rsidRDefault="00A926F6" w:rsidP="004041FA">
      <w:pPr>
        <w:pStyle w:val="ListParagraph"/>
        <w:numPr>
          <w:ilvl w:val="0"/>
          <w:numId w:val="4"/>
        </w:numPr>
      </w:pPr>
      <w:r>
        <w:t>Claim</w:t>
      </w:r>
      <w:r w:rsidR="00EB48F9">
        <w:t xml:space="preserve"> amount is formula field – </w:t>
      </w:r>
      <w:r w:rsidR="00EB48F9" w:rsidRPr="00EB48F9">
        <w:t>Claim Amount</w:t>
      </w:r>
      <w:r>
        <w:t xml:space="preserve"> per </w:t>
      </w:r>
      <w:r w:rsidR="00EB48F9" w:rsidRPr="00EB48F9">
        <w:t>Unit</w:t>
      </w:r>
      <w:r w:rsidR="00EB48F9">
        <w:t xml:space="preserve"> x Quantity</w:t>
      </w:r>
      <w:r>
        <w:t>.</w:t>
      </w:r>
    </w:p>
    <w:p w14:paraId="68046F89" w14:textId="77777777" w:rsidR="00A926F6" w:rsidRDefault="00A926F6" w:rsidP="007E09DC">
      <w:pPr>
        <w:pStyle w:val="ListParagraph"/>
        <w:numPr>
          <w:ilvl w:val="0"/>
          <w:numId w:val="4"/>
        </w:numPr>
        <w:rPr>
          <w:ins w:id="84" w:author="Swapan Acharya" w:date="2022-09-16T09:53:00Z"/>
        </w:rPr>
      </w:pPr>
      <w:r>
        <w:t>Paid amount will be lowest amount between Tariff amount and Claim amount.</w:t>
      </w:r>
    </w:p>
    <w:p w14:paraId="0D37C34C" w14:textId="77777777" w:rsidR="00CE5F32" w:rsidRDefault="00CE5F32" w:rsidP="007E09DC">
      <w:pPr>
        <w:pStyle w:val="ListParagraph"/>
        <w:numPr>
          <w:ilvl w:val="0"/>
          <w:numId w:val="4"/>
        </w:numPr>
      </w:pPr>
      <w:ins w:id="85" w:author="Swapan Acharya" w:date="2022-09-16T09:53:00Z">
        <w:r>
          <w:t>Default</w:t>
        </w:r>
      </w:ins>
      <w:ins w:id="86" w:author="Swapan Acharya" w:date="2022-09-16T09:54:00Z">
        <w:r>
          <w:t xml:space="preserve"> value of “Qty” will be 1 (One)</w:t>
        </w:r>
      </w:ins>
    </w:p>
    <w:p w14:paraId="2F4BFCFF" w14:textId="77777777" w:rsidR="00F80DF2" w:rsidRDefault="00F80DF2" w:rsidP="00F80DF2">
      <w:pPr>
        <w:pStyle w:val="ListParagraph"/>
        <w:ind w:left="1296"/>
      </w:pPr>
    </w:p>
    <w:p w14:paraId="113599EE" w14:textId="77777777" w:rsidR="00F80DF2" w:rsidRDefault="00000000" w:rsidP="00F80DF2">
      <w:pPr>
        <w:pStyle w:val="ListParagraph"/>
        <w:ind w:left="0"/>
        <w:rPr>
          <w:ins w:id="87" w:author="Swapan Acharya" w:date="2022-09-16T10:49:00Z"/>
        </w:rPr>
      </w:pPr>
      <w:del w:id="88" w:author="Swapan Acharya" w:date="2022-09-16T10:49:00Z">
        <w:r>
          <w:rPr>
            <w:noProof/>
            <w:lang w:val="en-US"/>
          </w:rPr>
          <w:drawing>
            <wp:inline distT="0" distB="0" distL="0" distR="0" wp14:anchorId="4D886835" wp14:editId="05129DBD">
              <wp:extent cx="6336935" cy="897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5246" cy="898324"/>
                      </a:xfrm>
                      <a:prstGeom prst="rect">
                        <a:avLst/>
                      </a:prstGeom>
                      <a:noFill/>
                      <a:ln>
                        <a:noFill/>
                      </a:ln>
                    </pic:spPr>
                  </pic:pic>
                </a:graphicData>
              </a:graphic>
            </wp:inline>
          </w:drawing>
        </w:r>
      </w:del>
    </w:p>
    <w:p w14:paraId="505F0A63" w14:textId="77777777" w:rsidR="00741820" w:rsidRDefault="00000000" w:rsidP="00F80DF2">
      <w:pPr>
        <w:pStyle w:val="ListParagraph"/>
        <w:ind w:left="0"/>
      </w:pPr>
      <w:ins w:id="89" w:author="Swapan Acharya" w:date="2022-09-16T10:49:00Z">
        <w:r>
          <w:rPr>
            <w:noProof/>
            <w:lang w:val="en-US"/>
          </w:rPr>
          <w:drawing>
            <wp:inline distT="0" distB="0" distL="0" distR="0" wp14:anchorId="3639FF07" wp14:editId="69F97F31">
              <wp:extent cx="6276975" cy="10793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7" cy="1084449"/>
                      </a:xfrm>
                      <a:prstGeom prst="rect">
                        <a:avLst/>
                      </a:prstGeom>
                    </pic:spPr>
                  </pic:pic>
                </a:graphicData>
              </a:graphic>
            </wp:inline>
          </w:drawing>
        </w:r>
      </w:ins>
    </w:p>
    <w:p w14:paraId="691E6A61" w14:textId="77777777" w:rsidR="00802E4A" w:rsidRDefault="00BC48B0" w:rsidP="00802E4A">
      <w:pPr>
        <w:pStyle w:val="Heading2"/>
      </w:pPr>
      <w:r w:rsidRPr="00BC48B0">
        <w:t>Theatre fees are paid per minute. Service providers provide number of minutes and total charged, we therefore have to specify the number of minutes for generation of payment using price per minute</w:t>
      </w:r>
    </w:p>
    <w:p w14:paraId="4EE3F317" w14:textId="77777777" w:rsidR="00802E4A" w:rsidDel="00741820" w:rsidRDefault="00BE3F0F" w:rsidP="00BC48B0">
      <w:pPr>
        <w:pStyle w:val="ListParagraph"/>
        <w:numPr>
          <w:ilvl w:val="0"/>
          <w:numId w:val="5"/>
        </w:numPr>
        <w:rPr>
          <w:del w:id="90" w:author="Swapan Acharya" w:date="2022-09-16T10:49:00Z"/>
        </w:rPr>
      </w:pPr>
      <w:del w:id="91" w:author="Swapan Acharya" w:date="2022-09-16T10:49:00Z">
        <w:r w:rsidDel="00741820">
          <w:fldChar w:fldCharType="begin"/>
        </w:r>
        <w:r w:rsidDel="00741820">
          <w:delInstrText xml:space="preserve"> HYPERLINK "https://itpluspoint.in/sp_artwork/MedicalClaims/Html/MIC_22/fileclaim_treatment.html" </w:delInstrText>
        </w:r>
        <w:r w:rsidDel="00741820">
          <w:fldChar w:fldCharType="separate"/>
        </w:r>
        <w:r w:rsidR="00802E4A" w:rsidRPr="004E229F" w:rsidDel="00741820">
          <w:rPr>
            <w:rStyle w:val="Hyperlink"/>
          </w:rPr>
          <w:delText>https://itpluspoint.in/sp_artwork/MedicalClaims/Html/MIC_22/fileclaim_treatment.html</w:delText>
        </w:r>
        <w:r w:rsidDel="00741820">
          <w:rPr>
            <w:rStyle w:val="Hyperlink"/>
          </w:rPr>
          <w:fldChar w:fldCharType="end"/>
        </w:r>
      </w:del>
    </w:p>
    <w:p w14:paraId="19F189C2" w14:textId="77777777" w:rsidR="00741820" w:rsidRDefault="00741820" w:rsidP="00BC48B0">
      <w:pPr>
        <w:pStyle w:val="ListParagraph"/>
        <w:numPr>
          <w:ilvl w:val="0"/>
          <w:numId w:val="5"/>
        </w:numPr>
        <w:rPr>
          <w:ins w:id="92" w:author="Swapan Acharya" w:date="2022-09-16T10:49:00Z"/>
        </w:rPr>
      </w:pPr>
      <w:ins w:id="93" w:author="Swapan Acharya" w:date="2022-09-16T10:49:00Z">
        <w:r w:rsidRPr="00741820">
          <w:lastRenderedPageBreak/>
          <w:t>https://itpluspoint.in/sp_artwork/MedicalClaims/Html/MIC_23/fileclaim_treatment.html</w:t>
        </w:r>
      </w:ins>
    </w:p>
    <w:p w14:paraId="623E8721" w14:textId="77777777" w:rsidR="00BC48B0" w:rsidRDefault="00BC48B0" w:rsidP="00BC48B0">
      <w:pPr>
        <w:pStyle w:val="ListParagraph"/>
        <w:numPr>
          <w:ilvl w:val="0"/>
          <w:numId w:val="5"/>
        </w:numPr>
      </w:pPr>
      <w:r>
        <w:t>Same as reference number 4.4</w:t>
      </w:r>
    </w:p>
    <w:p w14:paraId="13D2EAE9" w14:textId="77777777" w:rsidR="0053459C" w:rsidRDefault="001E7752" w:rsidP="0053459C">
      <w:pPr>
        <w:pStyle w:val="Heading2"/>
      </w:pPr>
      <w:r w:rsidRPr="001E7752">
        <w:t>Rejected items in a claim are included in the total claim, therefore Benefits are over utilized.</w:t>
      </w:r>
    </w:p>
    <w:p w14:paraId="1D8AB208" w14:textId="77777777" w:rsidR="0053459C" w:rsidRDefault="001E7752" w:rsidP="0053459C">
      <w:pPr>
        <w:pStyle w:val="ListParagraph"/>
        <w:numPr>
          <w:ilvl w:val="0"/>
          <w:numId w:val="6"/>
        </w:numPr>
      </w:pPr>
      <w:r>
        <w:t>We will check and resolve.</w:t>
      </w:r>
    </w:p>
    <w:p w14:paraId="6CDC9806" w14:textId="77777777" w:rsidR="001E7752" w:rsidRDefault="001E7752" w:rsidP="001E7752">
      <w:pPr>
        <w:pStyle w:val="Heading2"/>
      </w:pPr>
      <w:r w:rsidRPr="001E7752">
        <w:t xml:space="preserve">Some ICD 10 codes were not found. </w:t>
      </w:r>
      <w:proofErr w:type="spellStart"/>
      <w:r w:rsidRPr="001E7752">
        <w:t>E.g</w:t>
      </w:r>
      <w:proofErr w:type="spellEnd"/>
      <w:r w:rsidRPr="001E7752">
        <w:t xml:space="preserve"> R30.0</w:t>
      </w:r>
    </w:p>
    <w:p w14:paraId="65C10415" w14:textId="77777777" w:rsidR="001E7752" w:rsidRDefault="001E7752" w:rsidP="001E7752">
      <w:pPr>
        <w:pStyle w:val="ListParagraph"/>
        <w:numPr>
          <w:ilvl w:val="0"/>
          <w:numId w:val="6"/>
        </w:numPr>
      </w:pPr>
      <w:r w:rsidRPr="001E7752">
        <w:t>The ICD code provided by MIC team has not updated in UAT2 environment. It will be reflecting once the ICD code</w:t>
      </w:r>
      <w:r>
        <w:t xml:space="preserve"> be</w:t>
      </w:r>
      <w:r w:rsidRPr="001E7752">
        <w:t xml:space="preserve"> update</w:t>
      </w:r>
      <w:r>
        <w:t>d</w:t>
      </w:r>
      <w:r w:rsidRPr="001E7752">
        <w:t xml:space="preserve"> in UAT2 environment</w:t>
      </w:r>
    </w:p>
    <w:p w14:paraId="38C674AB" w14:textId="77777777" w:rsidR="00AF0862" w:rsidRDefault="00AF0862" w:rsidP="00AF0862">
      <w:pPr>
        <w:pStyle w:val="Heading1"/>
        <w:ind w:left="426"/>
      </w:pPr>
      <w:r w:rsidRPr="00AF0862">
        <w:t>Terminated members</w:t>
      </w:r>
    </w:p>
    <w:p w14:paraId="30769233" w14:textId="77777777" w:rsidR="00AF0862" w:rsidRDefault="00B345D4" w:rsidP="00AF0862">
      <w:pPr>
        <w:pStyle w:val="Heading2"/>
      </w:pPr>
      <w:r w:rsidRPr="00B345D4">
        <w:t>System does not provide suspension/ termination date</w:t>
      </w:r>
    </w:p>
    <w:p w14:paraId="4FD36C58" w14:textId="77777777" w:rsidR="00AF0862" w:rsidRDefault="00000000" w:rsidP="00AF0862">
      <w:pPr>
        <w:pStyle w:val="ListParagraph"/>
        <w:numPr>
          <w:ilvl w:val="0"/>
          <w:numId w:val="4"/>
        </w:numPr>
      </w:pPr>
      <w:hyperlink r:id="rId12" w:history="1">
        <w:r w:rsidR="00B345D4" w:rsidRPr="004E229F">
          <w:rPr>
            <w:rStyle w:val="Hyperlink"/>
          </w:rPr>
          <w:t>https://itpluspoint.in/sp_artwork/MedicalClaims/Html/MIC_22/Membership.html</w:t>
        </w:r>
      </w:hyperlink>
      <w:r w:rsidR="00B345D4">
        <w:t xml:space="preserve"> (Use change status option)</w:t>
      </w:r>
    </w:p>
    <w:p w14:paraId="7CF0402F" w14:textId="77777777" w:rsidR="00682126" w:rsidRDefault="00682126" w:rsidP="00AF0862">
      <w:pPr>
        <w:pStyle w:val="ListParagraph"/>
        <w:numPr>
          <w:ilvl w:val="0"/>
          <w:numId w:val="4"/>
        </w:numPr>
      </w:pPr>
      <w:r>
        <w:t>Termination type will be two types “</w:t>
      </w:r>
      <w:r w:rsidRPr="00682126">
        <w:t>Non-payment of membership fees</w:t>
      </w:r>
      <w:r>
        <w:t>” and “</w:t>
      </w:r>
      <w:r w:rsidRPr="00682126">
        <w:t>Member requested for withdraw membership</w:t>
      </w:r>
      <w:r>
        <w:t>”</w:t>
      </w:r>
      <w:ins w:id="94" w:author="Swapan Acharya" w:date="2022-09-16T09:55:00Z">
        <w:r w:rsidR="00D67B77">
          <w:t xml:space="preserve"> and </w:t>
        </w:r>
        <w:r w:rsidR="00D67B77" w:rsidRPr="007F2EC9">
          <w:rPr>
            <w:color w:val="FF0000"/>
          </w:rPr>
          <w:t>“deceased members”</w:t>
        </w:r>
        <w:r w:rsidR="00D67B77">
          <w:rPr>
            <w:color w:val="FF0000"/>
          </w:rPr>
          <w:t>.</w:t>
        </w:r>
        <w:r w:rsidR="00D67B77" w:rsidRPr="007F2EC9">
          <w:rPr>
            <w:color w:val="FF0000"/>
          </w:rPr>
          <w:br/>
        </w:r>
      </w:ins>
    </w:p>
    <w:p w14:paraId="27DB5193" w14:textId="77777777" w:rsidR="00682126" w:rsidRPr="00682126" w:rsidRDefault="00682126" w:rsidP="00682126">
      <w:pPr>
        <w:pStyle w:val="ListParagraph"/>
        <w:numPr>
          <w:ilvl w:val="1"/>
          <w:numId w:val="4"/>
        </w:numPr>
        <w:rPr>
          <w:b/>
          <w:bCs/>
        </w:rPr>
      </w:pPr>
      <w:r w:rsidRPr="00682126">
        <w:rPr>
          <w:b/>
          <w:bCs/>
        </w:rPr>
        <w:t>Non-payment of membership fees</w:t>
      </w:r>
    </w:p>
    <w:p w14:paraId="23D529AE" w14:textId="77777777" w:rsidR="00682126" w:rsidRDefault="00682126" w:rsidP="00682126">
      <w:pPr>
        <w:pStyle w:val="ListParagraph"/>
        <w:numPr>
          <w:ilvl w:val="2"/>
          <w:numId w:val="4"/>
        </w:numPr>
      </w:pPr>
      <w:r w:rsidRPr="00682126">
        <w:t xml:space="preserve">Termination date will be always last </w:t>
      </w:r>
      <w:r>
        <w:t>day</w:t>
      </w:r>
      <w:r w:rsidRPr="00682126">
        <w:t xml:space="preserve"> of</w:t>
      </w:r>
      <w:r>
        <w:t xml:space="preserve"> the</w:t>
      </w:r>
      <w:r w:rsidRPr="00682126">
        <w:t xml:space="preserve"> month</w:t>
      </w:r>
      <w:r>
        <w:t>.</w:t>
      </w:r>
    </w:p>
    <w:p w14:paraId="43ACB14E" w14:textId="77777777" w:rsidR="00682126" w:rsidRDefault="00682126" w:rsidP="00682126">
      <w:pPr>
        <w:pStyle w:val="ListParagraph"/>
        <w:numPr>
          <w:ilvl w:val="2"/>
          <w:numId w:val="4"/>
        </w:numPr>
      </w:pPr>
      <w:r w:rsidRPr="00682126">
        <w:t>Effective termination date will be 3 months before of termination date.</w:t>
      </w:r>
      <w:r w:rsidR="00BB28A4">
        <w:t xml:space="preserve">Which will be captured by user entry field. </w:t>
      </w:r>
      <w:r w:rsidR="00BB28A4" w:rsidRPr="00BB28A4">
        <w:rPr>
          <w:b/>
          <w:bCs/>
        </w:rPr>
        <w:t>Example</w:t>
      </w:r>
      <w:r w:rsidR="00BB28A4">
        <w:t>: If the termination date is 31</w:t>
      </w:r>
      <w:r w:rsidR="00BB28A4" w:rsidRPr="00BB28A4">
        <w:rPr>
          <w:vertAlign w:val="superscript"/>
        </w:rPr>
        <w:t>st</w:t>
      </w:r>
      <w:r w:rsidR="00BB28A4">
        <w:t xml:space="preserve"> August, then the </w:t>
      </w:r>
      <w:r w:rsidR="00BB28A4" w:rsidRPr="00682126">
        <w:t>Effective termination date will be</w:t>
      </w:r>
      <w:r w:rsidR="00BB28A4">
        <w:t xml:space="preserve"> 31</w:t>
      </w:r>
      <w:r w:rsidR="00BB28A4" w:rsidRPr="00BB28A4">
        <w:rPr>
          <w:vertAlign w:val="superscript"/>
        </w:rPr>
        <w:t>st</w:t>
      </w:r>
      <w:r w:rsidR="00BB28A4">
        <w:t xml:space="preserve"> May.</w:t>
      </w:r>
    </w:p>
    <w:p w14:paraId="531AE6E9" w14:textId="792E5D99" w:rsidR="00FD2F3C" w:rsidRDefault="00682126" w:rsidP="00FD2F3C">
      <w:pPr>
        <w:pStyle w:val="ListParagraph"/>
        <w:numPr>
          <w:ilvl w:val="2"/>
          <w:numId w:val="4"/>
        </w:numPr>
        <w:rPr>
          <w:ins w:id="95" w:author="Nikita" w:date="2022-09-19T14:12:00Z"/>
          <w:highlight w:val="green"/>
        </w:rPr>
      </w:pPr>
      <w:r>
        <w:t xml:space="preserve">Claim can not be accepted </w:t>
      </w:r>
      <w:r w:rsidR="00DE0588">
        <w:t xml:space="preserve">after effective termination date. </w:t>
      </w:r>
      <w:r w:rsidR="00425E10">
        <w:t>As per above example the system will not accept the claim after 31</w:t>
      </w:r>
      <w:r w:rsidR="00425E10" w:rsidRPr="00425E10">
        <w:rPr>
          <w:vertAlign w:val="superscript"/>
        </w:rPr>
        <w:t>st</w:t>
      </w:r>
      <w:r w:rsidR="00425E10">
        <w:t xml:space="preserve"> May</w:t>
      </w:r>
      <w:r w:rsidR="00425E10" w:rsidRPr="00F62A85">
        <w:rPr>
          <w:highlight w:val="green"/>
          <w:rPrChange w:id="96" w:author="PC" w:date="2022-09-16T14:01:00Z">
            <w:rPr/>
          </w:rPrChange>
        </w:rPr>
        <w:t>.</w:t>
      </w:r>
      <w:ins w:id="97" w:author="PC" w:date="2022-09-16T13:42:00Z">
        <w:r w:rsidR="00FD2F3C" w:rsidRPr="00F62A85">
          <w:rPr>
            <w:highlight w:val="green"/>
            <w:rPrChange w:id="98" w:author="PC" w:date="2022-09-16T14:01:00Z">
              <w:rPr/>
            </w:rPrChange>
          </w:rPr>
          <w:t xml:space="preserve"> </w:t>
        </w:r>
      </w:ins>
      <w:ins w:id="99" w:author="PC" w:date="2022-09-16T14:01:00Z">
        <w:r w:rsidR="00F62A85" w:rsidRPr="00F62A85">
          <w:rPr>
            <w:highlight w:val="green"/>
            <w:rPrChange w:id="100" w:author="PC" w:date="2022-09-16T14:01:00Z">
              <w:rPr/>
            </w:rPrChange>
          </w:rPr>
          <w:t xml:space="preserve">Is there a </w:t>
        </w:r>
      </w:ins>
      <w:ins w:id="101" w:author="PC" w:date="2022-09-16T13:42:00Z">
        <w:r w:rsidR="00FD2F3C" w:rsidRPr="00F62A85">
          <w:rPr>
            <w:highlight w:val="green"/>
            <w:rPrChange w:id="102" w:author="PC" w:date="2022-09-16T14:01:00Z">
              <w:rPr/>
            </w:rPrChange>
          </w:rPr>
          <w:t>Message</w:t>
        </w:r>
      </w:ins>
      <w:ins w:id="103" w:author="PC" w:date="2022-09-16T13:43:00Z">
        <w:r w:rsidR="00FD2F3C" w:rsidRPr="00F62A85">
          <w:rPr>
            <w:highlight w:val="green"/>
            <w:rPrChange w:id="104" w:author="PC" w:date="2022-09-16T14:01:00Z">
              <w:rPr/>
            </w:rPrChange>
          </w:rPr>
          <w:t xml:space="preserve"> pop up.  </w:t>
        </w:r>
      </w:ins>
      <w:ins w:id="105" w:author="PC" w:date="2022-09-16T14:03:00Z">
        <w:r w:rsidR="00095732">
          <w:rPr>
            <w:highlight w:val="green"/>
          </w:rPr>
          <w:t>“</w:t>
        </w:r>
      </w:ins>
      <w:ins w:id="106" w:author="PC" w:date="2022-09-16T13:43:00Z">
        <w:r w:rsidR="00FD2F3C" w:rsidRPr="00F62A85">
          <w:rPr>
            <w:highlight w:val="green"/>
            <w:rPrChange w:id="107" w:author="PC" w:date="2022-09-16T14:01:00Z">
              <w:rPr/>
            </w:rPrChange>
          </w:rPr>
          <w:t>Member terminated</w:t>
        </w:r>
      </w:ins>
      <w:ins w:id="108" w:author="PC" w:date="2022-09-16T14:03:00Z">
        <w:r w:rsidR="00095732">
          <w:rPr>
            <w:highlight w:val="green"/>
          </w:rPr>
          <w:t>”</w:t>
        </w:r>
      </w:ins>
      <w:ins w:id="109" w:author="PC" w:date="2022-09-16T14:01:00Z">
        <w:r w:rsidR="00F62A85">
          <w:rPr>
            <w:highlight w:val="green"/>
          </w:rPr>
          <w:t>?</w:t>
        </w:r>
      </w:ins>
    </w:p>
    <w:p w14:paraId="02C9BAFC" w14:textId="48FB68D3" w:rsidR="00012462" w:rsidRDefault="00012462" w:rsidP="00012462">
      <w:pPr>
        <w:pStyle w:val="ListParagraph"/>
        <w:ind w:left="2016"/>
        <w:rPr>
          <w:ins w:id="110" w:author="Nikita" w:date="2022-09-19T14:12:00Z"/>
          <w:color w:val="70AD47" w:themeColor="accent6"/>
          <w:highlight w:val="green"/>
        </w:rPr>
      </w:pPr>
    </w:p>
    <w:p w14:paraId="6FF144C2" w14:textId="18B86283" w:rsidR="00012462" w:rsidRPr="00012462" w:rsidRDefault="00012462" w:rsidP="00012462">
      <w:pPr>
        <w:pStyle w:val="ListParagraph"/>
        <w:ind w:left="2016"/>
        <w:rPr>
          <w:ins w:id="111" w:author="Nikita" w:date="2022-09-19T14:12:00Z"/>
          <w:color w:val="FF0000"/>
          <w:highlight w:val="green"/>
          <w:rPrChange w:id="112" w:author="Nikita" w:date="2022-09-19T14:12:00Z">
            <w:rPr>
              <w:ins w:id="113" w:author="Nikita" w:date="2022-09-19T14:12:00Z"/>
              <w:color w:val="70AD47" w:themeColor="accent6"/>
              <w:highlight w:val="green"/>
            </w:rPr>
          </w:rPrChange>
        </w:rPr>
      </w:pPr>
      <w:ins w:id="114" w:author="Nikita" w:date="2022-09-19T14:13:00Z">
        <w:r>
          <w:rPr>
            <w:color w:val="FF0000"/>
            <w:highlight w:val="green"/>
          </w:rPr>
          <w:t xml:space="preserve">Nikita : </w:t>
        </w:r>
      </w:ins>
      <w:ins w:id="115" w:author="Nikita" w:date="2022-09-19T14:17:00Z">
        <w:r w:rsidR="00811019">
          <w:rPr>
            <w:color w:val="FF0000"/>
            <w:highlight w:val="green"/>
          </w:rPr>
          <w:t xml:space="preserve">When user clicks on &gt;membership details&lt; when making a claim, a pop-up message will come up to mention that </w:t>
        </w:r>
      </w:ins>
      <w:ins w:id="116" w:author="Nikita" w:date="2022-09-19T14:18:00Z">
        <w:r w:rsidR="00811019">
          <w:rPr>
            <w:color w:val="FF0000"/>
            <w:highlight w:val="green"/>
          </w:rPr>
          <w:t>the “member is terminated”.</w:t>
        </w:r>
      </w:ins>
    </w:p>
    <w:p w14:paraId="39EDC54B" w14:textId="4FA0E7F5" w:rsidR="00012462" w:rsidRDefault="00012462" w:rsidP="00012462">
      <w:pPr>
        <w:pStyle w:val="ListParagraph"/>
        <w:ind w:left="2016"/>
        <w:rPr>
          <w:ins w:id="117" w:author="Nikita" w:date="2022-09-19T14:12:00Z"/>
          <w:color w:val="70AD47" w:themeColor="accent6"/>
          <w:highlight w:val="green"/>
        </w:rPr>
      </w:pPr>
    </w:p>
    <w:p w14:paraId="6AEF78FE" w14:textId="77777777" w:rsidR="00012462" w:rsidRDefault="00012462" w:rsidP="00012462">
      <w:pPr>
        <w:pStyle w:val="ListParagraph"/>
        <w:ind w:left="2016"/>
        <w:rPr>
          <w:ins w:id="118" w:author="Nikita" w:date="2022-09-19T14:12:00Z"/>
          <w:color w:val="70AD47" w:themeColor="accent6"/>
          <w:highlight w:val="green"/>
        </w:rPr>
      </w:pPr>
    </w:p>
    <w:p w14:paraId="2EF5F5AC" w14:textId="54BDABC6" w:rsidR="00012462" w:rsidRPr="00012462" w:rsidDel="00012462" w:rsidRDefault="00012462">
      <w:pPr>
        <w:pStyle w:val="ListParagraph"/>
        <w:numPr>
          <w:ilvl w:val="0"/>
          <w:numId w:val="4"/>
        </w:numPr>
        <w:rPr>
          <w:del w:id="119" w:author="Nikita" w:date="2022-09-19T14:12:00Z"/>
          <w:color w:val="70AD47" w:themeColor="accent6"/>
          <w:highlight w:val="green"/>
          <w:rPrChange w:id="120" w:author="Nikita" w:date="2022-09-19T14:12:00Z">
            <w:rPr>
              <w:del w:id="121" w:author="Nikita" w:date="2022-09-19T14:12:00Z"/>
            </w:rPr>
          </w:rPrChange>
        </w:rPr>
        <w:pPrChange w:id="122" w:author="Nikita" w:date="2022-09-19T14:12:00Z">
          <w:pPr>
            <w:pStyle w:val="ListParagraph"/>
            <w:numPr>
              <w:ilvl w:val="2"/>
              <w:numId w:val="4"/>
            </w:numPr>
            <w:ind w:left="2736" w:hanging="360"/>
          </w:pPr>
        </w:pPrChange>
      </w:pPr>
    </w:p>
    <w:p w14:paraId="4A194FDC" w14:textId="77777777" w:rsidR="00EE6267" w:rsidRPr="00682126" w:rsidRDefault="00EE6267" w:rsidP="00EE6267">
      <w:pPr>
        <w:pStyle w:val="ListParagraph"/>
        <w:numPr>
          <w:ilvl w:val="1"/>
          <w:numId w:val="4"/>
        </w:numPr>
        <w:rPr>
          <w:b/>
          <w:bCs/>
        </w:rPr>
      </w:pPr>
      <w:r w:rsidRPr="00EE6267">
        <w:rPr>
          <w:b/>
          <w:bCs/>
        </w:rPr>
        <w:t>Member requested for withdraw membership</w:t>
      </w:r>
    </w:p>
    <w:p w14:paraId="4819953F" w14:textId="3C2524F3" w:rsidR="00D11411" w:rsidRPr="00F62A85" w:rsidRDefault="00EE6267" w:rsidP="00D11411">
      <w:pPr>
        <w:pStyle w:val="ListParagraph"/>
        <w:numPr>
          <w:ilvl w:val="2"/>
          <w:numId w:val="4"/>
        </w:numPr>
        <w:rPr>
          <w:ins w:id="123" w:author="PC" w:date="2022-09-16T14:04:00Z"/>
          <w:highlight w:val="green"/>
        </w:rPr>
      </w:pPr>
      <w:r w:rsidRPr="00682126">
        <w:t>Termination date</w:t>
      </w:r>
      <w:r w:rsidR="00385FFB">
        <w:t xml:space="preserve"> and Effective termination date will be same</w:t>
      </w:r>
      <w:r>
        <w:t>.</w:t>
      </w:r>
      <w:r w:rsidR="00385FFB" w:rsidRPr="00385FFB">
        <w:rPr>
          <w:b/>
          <w:bCs/>
        </w:rPr>
        <w:t>Example</w:t>
      </w:r>
      <w:r w:rsidR="00385FFB">
        <w:t>: If the termination date is 31</w:t>
      </w:r>
      <w:r w:rsidR="00385FFB" w:rsidRPr="00BB28A4">
        <w:rPr>
          <w:vertAlign w:val="superscript"/>
        </w:rPr>
        <w:t>st</w:t>
      </w:r>
      <w:r w:rsidR="00385FFB">
        <w:t xml:space="preserve"> August, then the </w:t>
      </w:r>
      <w:r w:rsidR="00385FFB" w:rsidRPr="00682126">
        <w:t>Effective termination date will be</w:t>
      </w:r>
      <w:r w:rsidR="00385FFB">
        <w:t xml:space="preserve"> same as termination date which will be 31</w:t>
      </w:r>
      <w:r w:rsidR="00385FFB" w:rsidRPr="00BB28A4">
        <w:rPr>
          <w:vertAlign w:val="superscript"/>
        </w:rPr>
        <w:t>st</w:t>
      </w:r>
      <w:r w:rsidR="00385FFB">
        <w:t xml:space="preserve"> August</w:t>
      </w:r>
      <w:del w:id="124" w:author="Nikita" w:date="2022-09-19T14:55:00Z">
        <w:r w:rsidR="00385FFB" w:rsidDel="00CB494F">
          <w:delText>.</w:delText>
        </w:r>
      </w:del>
      <w:ins w:id="125" w:author="Nikita" w:date="2022-09-19T14:55:00Z">
        <w:r w:rsidR="00CB494F">
          <w:rPr>
            <w:highlight w:val="green"/>
          </w:rPr>
          <w:t>.</w:t>
        </w:r>
      </w:ins>
      <w:ins w:id="126" w:author="PC" w:date="2022-09-16T14:04:00Z">
        <w:del w:id="127" w:author="Nikita" w:date="2022-09-19T14:55:00Z">
          <w:r w:rsidR="00D11411" w:rsidRPr="00D11411" w:rsidDel="00CB494F">
            <w:rPr>
              <w:highlight w:val="green"/>
            </w:rPr>
            <w:delText xml:space="preserve"> </w:delText>
          </w:r>
          <w:r w:rsidR="00D11411" w:rsidRPr="00F62A85" w:rsidDel="00CB494F">
            <w:rPr>
              <w:highlight w:val="green"/>
            </w:rPr>
            <w:delText>.</w:delText>
          </w:r>
        </w:del>
        <w:r w:rsidR="00D11411" w:rsidRPr="00F62A85">
          <w:rPr>
            <w:highlight w:val="green"/>
          </w:rPr>
          <w:t xml:space="preserve"> Is there a Message pop up.  </w:t>
        </w:r>
        <w:r w:rsidR="00D11411">
          <w:rPr>
            <w:highlight w:val="green"/>
          </w:rPr>
          <w:t>“</w:t>
        </w:r>
        <w:r w:rsidR="00D11411" w:rsidRPr="00F62A85">
          <w:rPr>
            <w:highlight w:val="green"/>
          </w:rPr>
          <w:t>Member terminated</w:t>
        </w:r>
        <w:r w:rsidR="00D11411">
          <w:rPr>
            <w:highlight w:val="green"/>
          </w:rPr>
          <w:t>”?</w:t>
        </w:r>
      </w:ins>
    </w:p>
    <w:p w14:paraId="187F6210" w14:textId="77777777" w:rsidR="00425E10" w:rsidRDefault="00425E10" w:rsidP="00EE6267">
      <w:pPr>
        <w:pStyle w:val="ListParagraph"/>
        <w:numPr>
          <w:ilvl w:val="2"/>
          <w:numId w:val="4"/>
        </w:numPr>
        <w:rPr>
          <w:ins w:id="128" w:author="Swapan Acharya" w:date="2022-09-16T09:56:00Z"/>
        </w:rPr>
      </w:pPr>
    </w:p>
    <w:p w14:paraId="69E1C0EC" w14:textId="77777777" w:rsidR="001B0459" w:rsidRPr="007F2EC9" w:rsidRDefault="001B0459" w:rsidP="001B0459">
      <w:pPr>
        <w:pStyle w:val="ListParagraph"/>
        <w:numPr>
          <w:ilvl w:val="1"/>
          <w:numId w:val="4"/>
        </w:numPr>
        <w:rPr>
          <w:ins w:id="129" w:author="Swapan Acharya" w:date="2022-09-16T09:56:00Z"/>
          <w:b/>
          <w:bCs/>
          <w:color w:val="FF0000"/>
        </w:rPr>
      </w:pPr>
      <w:ins w:id="130" w:author="Swapan Acharya" w:date="2022-09-16T09:56:00Z">
        <w:r w:rsidRPr="007F2EC9">
          <w:rPr>
            <w:b/>
            <w:bCs/>
            <w:color w:val="FF0000"/>
          </w:rPr>
          <w:t>Deceased members</w:t>
        </w:r>
      </w:ins>
    </w:p>
    <w:p w14:paraId="14B31805" w14:textId="194FB9C5" w:rsidR="001B0459" w:rsidRDefault="001B0459" w:rsidP="001B0459">
      <w:pPr>
        <w:pStyle w:val="ListParagraph"/>
        <w:numPr>
          <w:ilvl w:val="2"/>
          <w:numId w:val="4"/>
        </w:numPr>
        <w:rPr>
          <w:ins w:id="131" w:author="Nikita" w:date="2022-09-19T14:29:00Z"/>
          <w:color w:val="FF0000"/>
          <w:highlight w:val="green"/>
        </w:rPr>
      </w:pPr>
      <w:ins w:id="132" w:author="Swapan Acharya" w:date="2022-09-16T09:56:00Z">
        <w:r w:rsidRPr="007F2EC9">
          <w:rPr>
            <w:color w:val="FF0000"/>
          </w:rPr>
          <w:t xml:space="preserve">Claims made until date of death can be processed. Claims made after the date of death CAN NOT be processed. </w:t>
        </w:r>
      </w:ins>
      <w:ins w:id="133" w:author="PC" w:date="2022-09-16T13:44:00Z">
        <w:r w:rsidR="00FD2F3C">
          <w:rPr>
            <w:color w:val="FF0000"/>
          </w:rPr>
          <w:t xml:space="preserve"> </w:t>
        </w:r>
      </w:ins>
      <w:ins w:id="134" w:author="PC" w:date="2022-09-16T14:02:00Z">
        <w:r w:rsidR="00095732" w:rsidRPr="00095732">
          <w:rPr>
            <w:color w:val="FF0000"/>
            <w:highlight w:val="green"/>
            <w:rPrChange w:id="135" w:author="PC" w:date="2022-09-16T14:02:00Z">
              <w:rPr>
                <w:color w:val="FF0000"/>
              </w:rPr>
            </w:rPrChange>
          </w:rPr>
          <w:t xml:space="preserve">Is there a </w:t>
        </w:r>
      </w:ins>
      <w:ins w:id="136" w:author="PC" w:date="2022-09-16T13:44:00Z">
        <w:r w:rsidR="00FD2F3C" w:rsidRPr="00095732">
          <w:rPr>
            <w:color w:val="FF0000"/>
            <w:highlight w:val="green"/>
            <w:rPrChange w:id="137" w:author="PC" w:date="2022-09-16T14:02:00Z">
              <w:rPr>
                <w:color w:val="FF0000"/>
              </w:rPr>
            </w:rPrChange>
          </w:rPr>
          <w:t xml:space="preserve">Message </w:t>
        </w:r>
        <w:r w:rsidR="00F62A85" w:rsidRPr="00095732">
          <w:rPr>
            <w:color w:val="FF0000"/>
            <w:highlight w:val="green"/>
            <w:rPrChange w:id="138" w:author="PC" w:date="2022-09-16T14:02:00Z">
              <w:rPr>
                <w:color w:val="FF0000"/>
              </w:rPr>
            </w:rPrChange>
          </w:rPr>
          <w:t xml:space="preserve">to pop </w:t>
        </w:r>
        <w:proofErr w:type="spellStart"/>
        <w:r w:rsidR="00F62A85" w:rsidRPr="00095732">
          <w:rPr>
            <w:color w:val="FF0000"/>
            <w:highlight w:val="green"/>
            <w:rPrChange w:id="139" w:author="PC" w:date="2022-09-16T14:02:00Z">
              <w:rPr>
                <w:color w:val="FF0000"/>
              </w:rPr>
            </w:rPrChange>
          </w:rPr>
          <w:t>up</w:t>
        </w:r>
      </w:ins>
      <w:ins w:id="140" w:author="PC" w:date="2022-09-16T14:03:00Z">
        <w:r w:rsidR="00095732">
          <w:rPr>
            <w:color w:val="FF0000"/>
            <w:highlight w:val="green"/>
          </w:rPr>
          <w:t>”</w:t>
        </w:r>
      </w:ins>
      <w:ins w:id="141" w:author="PC" w:date="2022-09-16T13:44:00Z">
        <w:r w:rsidR="00F62A85" w:rsidRPr="00095732">
          <w:rPr>
            <w:color w:val="FF0000"/>
            <w:highlight w:val="green"/>
            <w:rPrChange w:id="142" w:author="PC" w:date="2022-09-16T14:02:00Z">
              <w:rPr>
                <w:color w:val="FF0000"/>
              </w:rPr>
            </w:rPrChange>
          </w:rPr>
          <w:t>Servic</w:t>
        </w:r>
        <w:r w:rsidR="00FD2F3C" w:rsidRPr="00095732">
          <w:rPr>
            <w:color w:val="FF0000"/>
            <w:highlight w:val="green"/>
            <w:rPrChange w:id="143" w:author="PC" w:date="2022-09-16T14:02:00Z">
              <w:rPr>
                <w:color w:val="FF0000"/>
              </w:rPr>
            </w:rPrChange>
          </w:rPr>
          <w:t>e</w:t>
        </w:r>
        <w:proofErr w:type="spellEnd"/>
        <w:r w:rsidR="00FD2F3C" w:rsidRPr="00095732">
          <w:rPr>
            <w:color w:val="FF0000"/>
            <w:highlight w:val="green"/>
            <w:rPrChange w:id="144" w:author="PC" w:date="2022-09-16T14:02:00Z">
              <w:rPr>
                <w:color w:val="FF0000"/>
              </w:rPr>
            </w:rPrChange>
          </w:rPr>
          <w:t xml:space="preserve"> date after deceased date</w:t>
        </w:r>
      </w:ins>
      <w:ins w:id="145" w:author="PC" w:date="2022-09-16T14:03:00Z">
        <w:r w:rsidR="00095732">
          <w:rPr>
            <w:color w:val="FF0000"/>
            <w:highlight w:val="green"/>
          </w:rPr>
          <w:t>”</w:t>
        </w:r>
      </w:ins>
      <w:ins w:id="146" w:author="Nikita" w:date="2022-09-19T14:39:00Z">
        <w:r w:rsidR="000021E9">
          <w:rPr>
            <w:color w:val="FF0000"/>
            <w:highlight w:val="green"/>
          </w:rPr>
          <w:br/>
        </w:r>
        <w:r w:rsidR="000021E9">
          <w:rPr>
            <w:color w:val="FF0000"/>
            <w:highlight w:val="green"/>
          </w:rPr>
          <w:br/>
          <w:t xml:space="preserve">Nikita: </w:t>
        </w:r>
      </w:ins>
      <w:ins w:id="147" w:author="Nikita" w:date="2022-09-19T14:40:00Z">
        <w:r w:rsidR="000021E9">
          <w:rPr>
            <w:color w:val="FF0000"/>
            <w:highlight w:val="green"/>
          </w:rPr>
          <w:t>“</w:t>
        </w:r>
      </w:ins>
      <w:ins w:id="148" w:author="Nikita" w:date="2022-09-19T14:45:00Z">
        <w:r w:rsidR="00D96703">
          <w:rPr>
            <w:color w:val="FF0000"/>
            <w:highlight w:val="green"/>
          </w:rPr>
          <w:t>servi</w:t>
        </w:r>
      </w:ins>
      <w:ins w:id="149" w:author="Nikita" w:date="2022-09-19T14:46:00Z">
        <w:r w:rsidR="00D96703">
          <w:rPr>
            <w:color w:val="FF0000"/>
            <w:highlight w:val="green"/>
          </w:rPr>
          <w:t>ce</w:t>
        </w:r>
      </w:ins>
      <w:ins w:id="150" w:author="Nikita" w:date="2022-09-19T14:39:00Z">
        <w:r w:rsidR="000021E9">
          <w:rPr>
            <w:color w:val="FF0000"/>
            <w:highlight w:val="green"/>
          </w:rPr>
          <w:t xml:space="preserve"> date</w:t>
        </w:r>
      </w:ins>
      <w:ins w:id="151" w:author="Nikita" w:date="2022-09-19T14:40:00Z">
        <w:r w:rsidR="000021E9">
          <w:rPr>
            <w:color w:val="FF0000"/>
            <w:highlight w:val="green"/>
          </w:rPr>
          <w:t>”</w:t>
        </w:r>
      </w:ins>
      <w:ins w:id="152" w:author="Nikita" w:date="2022-09-19T14:39:00Z">
        <w:r w:rsidR="000021E9">
          <w:rPr>
            <w:color w:val="FF0000"/>
            <w:highlight w:val="green"/>
          </w:rPr>
          <w:t xml:space="preserve"> will be added to the &gt;membership details&lt; </w:t>
        </w:r>
        <w:r w:rsidR="000021E9">
          <w:rPr>
            <w:color w:val="FF0000"/>
            <w:highlight w:val="green"/>
          </w:rPr>
          <w:lastRenderedPageBreak/>
          <w:t>when filin</w:t>
        </w:r>
      </w:ins>
      <w:ins w:id="153" w:author="Nikita" w:date="2022-09-19T14:40:00Z">
        <w:r w:rsidR="000021E9">
          <w:rPr>
            <w:color w:val="FF0000"/>
            <w:highlight w:val="green"/>
          </w:rPr>
          <w:t>g a claim on the system</w:t>
        </w:r>
      </w:ins>
      <w:ins w:id="154" w:author="Nikita" w:date="2022-09-19T14:41:00Z">
        <w:r w:rsidR="00FE1A6E">
          <w:rPr>
            <w:color w:val="FF0000"/>
            <w:highlight w:val="green"/>
          </w:rPr>
          <w:t>.</w:t>
        </w:r>
      </w:ins>
      <w:ins w:id="155" w:author="Nikita" w:date="2022-09-19T14:46:00Z">
        <w:r w:rsidR="00D96703">
          <w:rPr>
            <w:color w:val="FF0000"/>
            <w:highlight w:val="green"/>
          </w:rPr>
          <w:t xml:space="preserve"> Consider the ‘service date’ to validate with ‘termination date.’</w:t>
        </w:r>
      </w:ins>
    </w:p>
    <w:p w14:paraId="618217CA" w14:textId="77777777" w:rsidR="00BF0683" w:rsidRPr="00095732" w:rsidRDefault="00BF0683">
      <w:pPr>
        <w:pStyle w:val="ListParagraph"/>
        <w:numPr>
          <w:ilvl w:val="1"/>
          <w:numId w:val="4"/>
        </w:numPr>
        <w:rPr>
          <w:ins w:id="156" w:author="Swapan Acharya" w:date="2022-09-16T09:56:00Z"/>
          <w:color w:val="FF0000"/>
          <w:highlight w:val="green"/>
          <w:rPrChange w:id="157" w:author="PC" w:date="2022-09-16T14:02:00Z">
            <w:rPr>
              <w:ins w:id="158" w:author="Swapan Acharya" w:date="2022-09-16T09:56:00Z"/>
              <w:color w:val="FF0000"/>
            </w:rPr>
          </w:rPrChange>
        </w:rPr>
        <w:pPrChange w:id="159" w:author="Nikita" w:date="2022-09-19T14:29:00Z">
          <w:pPr>
            <w:pStyle w:val="ListParagraph"/>
            <w:numPr>
              <w:ilvl w:val="2"/>
              <w:numId w:val="4"/>
            </w:numPr>
            <w:ind w:left="2736" w:hanging="360"/>
          </w:pPr>
        </w:pPrChange>
      </w:pPr>
    </w:p>
    <w:p w14:paraId="35AD3C14" w14:textId="77777777" w:rsidR="001B0459" w:rsidRDefault="001B0459" w:rsidP="001B0459">
      <w:pPr>
        <w:pStyle w:val="ListParagraph"/>
        <w:numPr>
          <w:ilvl w:val="2"/>
          <w:numId w:val="4"/>
        </w:numPr>
        <w:rPr>
          <w:ins w:id="160" w:author="Swapan Acharya" w:date="2022-09-16T09:57:00Z"/>
          <w:color w:val="FF0000"/>
        </w:rPr>
      </w:pPr>
      <w:ins w:id="161" w:author="Swapan Acharya" w:date="2022-09-16T09:56:00Z">
        <w:r w:rsidRPr="007F2EC9">
          <w:rPr>
            <w:color w:val="FF0000"/>
          </w:rPr>
          <w:t>Benefit prorate will not apply for deceased members</w:t>
        </w:r>
      </w:ins>
      <w:ins w:id="162" w:author="Swapan Acharya" w:date="2022-09-16T09:57:00Z">
        <w:r w:rsidR="007B4DCD">
          <w:rPr>
            <w:color w:val="FF0000"/>
          </w:rPr>
          <w:t>–</w:t>
        </w:r>
      </w:ins>
    </w:p>
    <w:p w14:paraId="51E690F3" w14:textId="69749306" w:rsidR="00DC1E77" w:rsidRDefault="00BE3F0F">
      <w:pPr>
        <w:pStyle w:val="ListParagraph"/>
        <w:ind w:left="2736"/>
        <w:rPr>
          <w:ins w:id="163" w:author="Nikita" w:date="2022-09-19T14:21:00Z"/>
          <w:color w:val="FF0000"/>
        </w:rPr>
      </w:pPr>
      <w:ins w:id="164" w:author="Swapan Acharya" w:date="2022-09-16T09:57:00Z">
        <w:r w:rsidRPr="00BE3F0F">
          <w:rPr>
            <w:color w:val="FF0000"/>
            <w:highlight w:val="yellow"/>
            <w:rPrChange w:id="165" w:author="Swapan Acharya" w:date="2022-09-16T09:58:00Z">
              <w:rPr>
                <w:color w:val="FF0000"/>
              </w:rPr>
            </w:rPrChange>
          </w:rPr>
          <w:t xml:space="preserve">Note: </w:t>
        </w:r>
      </w:ins>
      <w:ins w:id="166" w:author="Swapan Acharya" w:date="2022-09-16T09:58:00Z">
        <w:r w:rsidRPr="00BE3F0F">
          <w:rPr>
            <w:color w:val="FF0000"/>
            <w:highlight w:val="yellow"/>
            <w:rPrChange w:id="167" w:author="Swapan Acharya" w:date="2022-09-16T09:58:00Z">
              <w:rPr>
                <w:color w:val="FF0000"/>
              </w:rPr>
            </w:rPrChange>
          </w:rPr>
          <w:t>Above point not yet confirmed from MIC team</w:t>
        </w:r>
      </w:ins>
    </w:p>
    <w:p w14:paraId="383934CE" w14:textId="5256FDA0" w:rsidR="00811019" w:rsidRDefault="00811019">
      <w:pPr>
        <w:pStyle w:val="ListParagraph"/>
        <w:ind w:left="2736"/>
        <w:rPr>
          <w:ins w:id="168" w:author="Nikita" w:date="2022-09-19T14:21:00Z"/>
          <w:color w:val="FF0000"/>
        </w:rPr>
      </w:pPr>
    </w:p>
    <w:p w14:paraId="6E4CBFCF" w14:textId="4E795D3D" w:rsidR="00811019" w:rsidRDefault="00811019">
      <w:pPr>
        <w:pStyle w:val="ListParagraph"/>
        <w:ind w:left="2736"/>
        <w:rPr>
          <w:ins w:id="169" w:author="Swapan Acharya" w:date="2022-09-16T09:56:00Z"/>
          <w:color w:val="FF0000"/>
        </w:rPr>
        <w:pPrChange w:id="170" w:author="Swapan Acharya" w:date="2022-09-16T09:57:00Z">
          <w:pPr>
            <w:pStyle w:val="ListParagraph"/>
            <w:numPr>
              <w:ilvl w:val="2"/>
              <w:numId w:val="4"/>
            </w:numPr>
            <w:ind w:left="2736" w:hanging="360"/>
          </w:pPr>
        </w:pPrChange>
      </w:pPr>
      <w:ins w:id="171" w:author="Nikita" w:date="2022-09-19T14:21:00Z">
        <w:r w:rsidRPr="00811019">
          <w:rPr>
            <w:color w:val="FF0000"/>
            <w:highlight w:val="green"/>
            <w:rPrChange w:id="172" w:author="Nikita" w:date="2022-09-19T14:21:00Z">
              <w:rPr>
                <w:color w:val="FF0000"/>
              </w:rPr>
            </w:rPrChange>
          </w:rPr>
          <w:t>Nikita : Benefit prorate will not apply for deceased members. Confirmed.</w:t>
        </w:r>
      </w:ins>
    </w:p>
    <w:p w14:paraId="15539146" w14:textId="77777777" w:rsidR="00D67B77" w:rsidDel="007B4DCD" w:rsidRDefault="00000000" w:rsidP="001B0459">
      <w:pPr>
        <w:pStyle w:val="ListParagraph"/>
        <w:numPr>
          <w:ilvl w:val="2"/>
          <w:numId w:val="4"/>
        </w:numPr>
        <w:rPr>
          <w:del w:id="173" w:author="Swapan Acharya" w:date="2022-09-16T09:57:00Z"/>
        </w:rPr>
      </w:pPr>
      <w:ins w:id="174" w:author="Swapan Acharya" w:date="2022-09-16T10:51:00Z">
        <w:r>
          <w:rPr>
            <w:noProof/>
            <w:lang w:val="en-US"/>
          </w:rPr>
          <w:drawing>
            <wp:inline distT="0" distB="0" distL="0" distR="0" wp14:anchorId="239157DD" wp14:editId="19E483B1">
              <wp:extent cx="1895740" cy="1314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740" cy="1314633"/>
                      </a:xfrm>
                      <a:prstGeom prst="rect">
                        <a:avLst/>
                      </a:prstGeom>
                    </pic:spPr>
                  </pic:pic>
                </a:graphicData>
              </a:graphic>
            </wp:inline>
          </w:drawing>
        </w:r>
      </w:ins>
    </w:p>
    <w:p w14:paraId="41F8D97C" w14:textId="77777777" w:rsidR="00E50554" w:rsidRDefault="00E50554" w:rsidP="00E50554">
      <w:pPr>
        <w:pStyle w:val="ListParagraph"/>
        <w:numPr>
          <w:ilvl w:val="0"/>
          <w:numId w:val="4"/>
        </w:numPr>
        <w:rPr>
          <w:ins w:id="175" w:author="Swapan Acharya" w:date="2022-09-16T10:52:00Z"/>
        </w:rPr>
      </w:pPr>
      <w:r w:rsidRPr="00E50554">
        <w:t xml:space="preserve">Terminated member can be </w:t>
      </w:r>
      <w:r w:rsidR="005C4730" w:rsidRPr="00611C43">
        <w:t xml:space="preserve">reinstated </w:t>
      </w:r>
      <w:r>
        <w:t>(Activated)</w:t>
      </w:r>
      <w:r w:rsidRPr="00E50554">
        <w:t>.</w:t>
      </w:r>
    </w:p>
    <w:p w14:paraId="02BC4696" w14:textId="77777777" w:rsidR="00FF6C45" w:rsidRDefault="00FF6C45" w:rsidP="00E50554">
      <w:pPr>
        <w:pStyle w:val="ListParagraph"/>
        <w:numPr>
          <w:ilvl w:val="0"/>
          <w:numId w:val="4"/>
        </w:numPr>
      </w:pPr>
      <w:ins w:id="176" w:author="Swapan Acharya" w:date="2022-09-16T10:52:00Z">
        <w:r w:rsidRPr="00FF6C45">
          <w:t>https://itpluspoint.in/sp_artwork/MedicalClaims/Html/MIC_23/Membership.html</w:t>
        </w:r>
      </w:ins>
    </w:p>
    <w:p w14:paraId="0BECA87C" w14:textId="77777777" w:rsidR="00B345D4" w:rsidRPr="00C24ED5" w:rsidDel="00D73B57" w:rsidRDefault="00BE3F0F" w:rsidP="00B608D5">
      <w:pPr>
        <w:pStyle w:val="ListParagraph"/>
        <w:numPr>
          <w:ilvl w:val="0"/>
          <w:numId w:val="4"/>
        </w:numPr>
        <w:rPr>
          <w:del w:id="177" w:author="Swapan Acharya" w:date="2022-09-16T10:58:00Z"/>
          <w:b/>
          <w:bCs/>
          <w:color w:val="000000" w:themeColor="text1"/>
          <w:rPrChange w:id="178" w:author="Swapan Acharya" w:date="2022-09-16T09:58:00Z">
            <w:rPr>
              <w:del w:id="179" w:author="Swapan Acharya" w:date="2022-09-16T10:58:00Z"/>
            </w:rPr>
          </w:rPrChange>
        </w:rPr>
      </w:pPr>
      <w:del w:id="180" w:author="Swapan Acharya" w:date="2022-09-16T10:58:00Z">
        <w:r w:rsidRPr="00BE3F0F">
          <w:rPr>
            <w:b/>
            <w:bCs/>
            <w:color w:val="000000" w:themeColor="text1"/>
            <w:rPrChange w:id="181" w:author="Swapan Acharya" w:date="2022-09-16T10:58:00Z">
              <w:rPr>
                <w:color w:val="FF0000"/>
              </w:rPr>
            </w:rPrChange>
          </w:rPr>
          <w:delText xml:space="preserve">Change status from Active to </w:delText>
        </w:r>
        <w:r w:rsidRPr="00BE3F0F">
          <w:rPr>
            <w:b/>
            <w:bCs/>
            <w:color w:val="000000" w:themeColor="text1"/>
            <w:rPrChange w:id="182" w:author="Swapan Acharya" w:date="2022-09-16T09:58:00Z">
              <w:rPr>
                <w:color w:val="FF0000"/>
              </w:rPr>
            </w:rPrChange>
          </w:rPr>
          <w:delText>Terminated or Suspended.</w:delText>
        </w:r>
      </w:del>
    </w:p>
    <w:p w14:paraId="1108552C" w14:textId="77777777" w:rsidR="00DC1E77" w:rsidRDefault="00D73B57">
      <w:pPr>
        <w:pStyle w:val="ListParagraph"/>
        <w:numPr>
          <w:ilvl w:val="0"/>
          <w:numId w:val="4"/>
        </w:numPr>
        <w:pPrChange w:id="183" w:author="Swapan Acharya" w:date="2022-09-16T10:58:00Z">
          <w:pPr/>
        </w:pPrChange>
      </w:pPr>
      <w:ins w:id="184" w:author="Swapan Acharya" w:date="2022-09-16T10:59:00Z">
        <w:r>
          <w:t>Terminate or Suspend Member</w:t>
        </w:r>
      </w:ins>
    </w:p>
    <w:p w14:paraId="07B84555" w14:textId="77777777" w:rsidR="00B345D4" w:rsidRDefault="00000000" w:rsidP="00B345D4">
      <w:pPr>
        <w:ind w:left="993"/>
        <w:rPr>
          <w:ins w:id="185" w:author="Swapan Acharya" w:date="2022-09-16T10:51:00Z"/>
        </w:rPr>
      </w:pPr>
      <w:del w:id="186" w:author="Swapan Acharya" w:date="2022-09-16T10:51:00Z">
        <w:r>
          <w:rPr>
            <w:noProof/>
            <w:lang w:val="en-US"/>
          </w:rPr>
          <w:drawing>
            <wp:inline distT="0" distB="0" distL="0" distR="0" wp14:anchorId="6E9CDEEF" wp14:editId="13217B86">
              <wp:extent cx="3614468" cy="2144638"/>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573" cy="2161314"/>
                      </a:xfrm>
                      <a:prstGeom prst="rect">
                        <a:avLst/>
                      </a:prstGeom>
                      <a:noFill/>
                      <a:ln>
                        <a:noFill/>
                      </a:ln>
                    </pic:spPr>
                  </pic:pic>
                </a:graphicData>
              </a:graphic>
            </wp:inline>
          </w:drawing>
        </w:r>
      </w:del>
    </w:p>
    <w:p w14:paraId="434875A1" w14:textId="77777777" w:rsidR="00BA36A3" w:rsidRDefault="00000000" w:rsidP="00B345D4">
      <w:pPr>
        <w:ind w:left="993"/>
      </w:pPr>
      <w:ins w:id="187" w:author="Swapan Acharya" w:date="2022-09-16T10:58:00Z">
        <w:r>
          <w:rPr>
            <w:noProof/>
            <w:lang w:val="en-US"/>
          </w:rPr>
          <w:lastRenderedPageBreak/>
          <w:drawing>
            <wp:inline distT="0" distB="0" distL="0" distR="0" wp14:anchorId="068C9189" wp14:editId="59B7DDAE">
              <wp:extent cx="5731510" cy="36245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4580"/>
                      </a:xfrm>
                      <a:prstGeom prst="rect">
                        <a:avLst/>
                      </a:prstGeom>
                    </pic:spPr>
                  </pic:pic>
                </a:graphicData>
              </a:graphic>
            </wp:inline>
          </w:drawing>
        </w:r>
      </w:ins>
    </w:p>
    <w:p w14:paraId="4DD575F8" w14:textId="77777777" w:rsidR="00682126" w:rsidRDefault="00682126" w:rsidP="00682126">
      <w:pPr>
        <w:pStyle w:val="ListParagraph"/>
        <w:ind w:left="1296"/>
      </w:pPr>
    </w:p>
    <w:p w14:paraId="111B9066" w14:textId="77777777" w:rsidR="00A57395" w:rsidRDefault="00A57395" w:rsidP="00A57395">
      <w:pPr>
        <w:pStyle w:val="Heading2"/>
      </w:pPr>
      <w:r w:rsidRPr="00A57395">
        <w:t>Benefits do not prorate up to termination date</w:t>
      </w:r>
    </w:p>
    <w:p w14:paraId="697F62B5" w14:textId="77777777" w:rsidR="00682126" w:rsidRDefault="00F45E4A" w:rsidP="00A57395">
      <w:pPr>
        <w:pStyle w:val="ListParagraph"/>
        <w:numPr>
          <w:ilvl w:val="0"/>
          <w:numId w:val="7"/>
        </w:numPr>
      </w:pPr>
      <w:r>
        <w:t>Calculation of Benefit amount on termination of a member</w:t>
      </w:r>
    </w:p>
    <w:p w14:paraId="56FAA8CC" w14:textId="77777777" w:rsidR="00F45E4A" w:rsidRDefault="00F45E4A" w:rsidP="00F45E4A">
      <w:pPr>
        <w:pStyle w:val="ListParagraph"/>
        <w:ind w:left="2016"/>
      </w:pPr>
      <w:r w:rsidRPr="0088710E">
        <w:rPr>
          <w:b/>
          <w:bCs/>
        </w:rPr>
        <w:t>Per month Benefit amount</w:t>
      </w:r>
      <w:r>
        <w:t>= Benefit amount / 12</w:t>
      </w:r>
    </w:p>
    <w:p w14:paraId="692A7B4A" w14:textId="77777777" w:rsidR="00F45E4A" w:rsidRDefault="0088710E" w:rsidP="00F45E4A">
      <w:pPr>
        <w:pStyle w:val="ListParagraph"/>
        <w:ind w:left="2016"/>
      </w:pPr>
      <w:r>
        <w:rPr>
          <w:b/>
          <w:bCs/>
        </w:rPr>
        <w:t xml:space="preserve">Gross </w:t>
      </w:r>
      <w:r w:rsidRPr="0088710E">
        <w:rPr>
          <w:b/>
          <w:bCs/>
        </w:rPr>
        <w:t>Benefit amount</w:t>
      </w:r>
      <w:r>
        <w:t xml:space="preserve"> = Number of months till terminate x Per month Benefit amount</w:t>
      </w:r>
    </w:p>
    <w:p w14:paraId="1DC8B647" w14:textId="77777777" w:rsidR="0088710E" w:rsidRDefault="0088710E" w:rsidP="00F45E4A">
      <w:pPr>
        <w:pStyle w:val="ListParagraph"/>
        <w:ind w:left="2016"/>
      </w:pPr>
      <w:r w:rsidRPr="000F5EB2">
        <w:rPr>
          <w:b/>
          <w:bCs/>
        </w:rPr>
        <w:t>Net Benefit amount</w:t>
      </w:r>
      <w:r w:rsidR="000F5EB2" w:rsidRPr="000F5EB2">
        <w:rPr>
          <w:b/>
          <w:bCs/>
        </w:rPr>
        <w:t xml:space="preserve"> (This will be re-allocated to the member)</w:t>
      </w:r>
      <w:r>
        <w:t>= Gross Benefit Amount</w:t>
      </w:r>
      <w:r w:rsidR="000F5EB2">
        <w:t xml:space="preserve"> – Benefit Amount Used</w:t>
      </w:r>
    </w:p>
    <w:p w14:paraId="380586F4" w14:textId="77777777" w:rsidR="000F5EB2" w:rsidRDefault="000F5EB2" w:rsidP="00F45E4A">
      <w:pPr>
        <w:pStyle w:val="ListParagraph"/>
        <w:ind w:left="2016"/>
        <w:rPr>
          <w:b/>
          <w:bCs/>
        </w:rPr>
      </w:pPr>
      <w:r>
        <w:rPr>
          <w:b/>
          <w:bCs/>
        </w:rPr>
        <w:t>Example:</w:t>
      </w:r>
    </w:p>
    <w:p w14:paraId="47170B38" w14:textId="77777777" w:rsidR="000F5EB2" w:rsidRDefault="000F5EB2" w:rsidP="00F45E4A">
      <w:pPr>
        <w:pStyle w:val="ListParagraph"/>
        <w:ind w:left="2016"/>
      </w:pPr>
      <w:r w:rsidRPr="00B504B1">
        <w:rPr>
          <w:b/>
          <w:bCs/>
        </w:rPr>
        <w:t>Benefit:</w:t>
      </w:r>
      <w:r w:rsidRPr="000F5EB2">
        <w:t>1920 per beneficiary, within GP and Specialist limit</w:t>
      </w:r>
    </w:p>
    <w:p w14:paraId="5A162F3F" w14:textId="77777777" w:rsidR="000F5EB2" w:rsidRDefault="000F5EB2" w:rsidP="00F45E4A">
      <w:pPr>
        <w:pStyle w:val="ListParagraph"/>
        <w:ind w:left="2016"/>
      </w:pPr>
      <w:r w:rsidRPr="00B504B1">
        <w:rPr>
          <w:b/>
          <w:bCs/>
        </w:rPr>
        <w:t>Benefit Amount:</w:t>
      </w:r>
      <w:r>
        <w:t xml:space="preserve"> 1920.00</w:t>
      </w:r>
    </w:p>
    <w:p w14:paraId="201F5DCE" w14:textId="77777777" w:rsidR="00B504B1" w:rsidRDefault="00B504B1" w:rsidP="00F45E4A">
      <w:pPr>
        <w:pStyle w:val="ListParagraph"/>
        <w:ind w:left="2016"/>
      </w:pPr>
      <w:r w:rsidRPr="00B504B1">
        <w:rPr>
          <w:b/>
          <w:bCs/>
        </w:rPr>
        <w:t>Assumption:</w:t>
      </w:r>
      <w:r>
        <w:t xml:space="preserve"> the effective termination date is </w:t>
      </w:r>
      <w:r w:rsidRPr="00B504B1">
        <w:rPr>
          <w:highlight w:val="yellow"/>
        </w:rPr>
        <w:t>31</w:t>
      </w:r>
      <w:r w:rsidRPr="00B504B1">
        <w:rPr>
          <w:highlight w:val="yellow"/>
          <w:vertAlign w:val="superscript"/>
        </w:rPr>
        <w:t>st</w:t>
      </w:r>
      <w:r w:rsidRPr="00B504B1">
        <w:rPr>
          <w:highlight w:val="yellow"/>
        </w:rPr>
        <w:t xml:space="preserve"> May</w:t>
      </w:r>
      <w:r>
        <w:t xml:space="preserve"> and the Benefit amount has used </w:t>
      </w:r>
      <w:r w:rsidRPr="00B504B1">
        <w:rPr>
          <w:highlight w:val="yellow"/>
        </w:rPr>
        <w:t>300.00</w:t>
      </w:r>
      <w:r>
        <w:t>.</w:t>
      </w:r>
    </w:p>
    <w:p w14:paraId="6E5E5A1C" w14:textId="77777777" w:rsidR="000F5EB2" w:rsidRDefault="000F5EB2" w:rsidP="000F5EB2">
      <w:pPr>
        <w:pStyle w:val="ListParagraph"/>
        <w:ind w:left="2016"/>
      </w:pPr>
      <w:r w:rsidRPr="0088710E">
        <w:rPr>
          <w:b/>
          <w:bCs/>
        </w:rPr>
        <w:t>Per month Benefit amount</w:t>
      </w:r>
      <w:r>
        <w:t>= 1920.00 / 12 = 160.00</w:t>
      </w:r>
    </w:p>
    <w:p w14:paraId="34B3DFCE" w14:textId="77777777" w:rsidR="000F5EB2" w:rsidRDefault="000F5EB2" w:rsidP="00B504B1">
      <w:pPr>
        <w:pStyle w:val="ListParagraph"/>
        <w:ind w:left="2016"/>
      </w:pPr>
      <w:r>
        <w:rPr>
          <w:b/>
          <w:bCs/>
        </w:rPr>
        <w:t xml:space="preserve">Gross </w:t>
      </w:r>
      <w:r w:rsidRPr="0088710E">
        <w:rPr>
          <w:b/>
          <w:bCs/>
        </w:rPr>
        <w:t>Benefit amount</w:t>
      </w:r>
      <w:r>
        <w:t xml:space="preserve"> = </w:t>
      </w:r>
      <w:r w:rsidR="00B504B1">
        <w:t>5</w:t>
      </w:r>
      <w:r>
        <w:t xml:space="preserve"> x </w:t>
      </w:r>
      <w:r w:rsidR="00B504B1">
        <w:t>160.00 = 800.00</w:t>
      </w:r>
    </w:p>
    <w:p w14:paraId="739DB095" w14:textId="77777777" w:rsidR="000F5EB2" w:rsidRPr="000F5EB2" w:rsidRDefault="000F5EB2" w:rsidP="000F5EB2">
      <w:pPr>
        <w:pStyle w:val="ListParagraph"/>
        <w:ind w:left="2016"/>
      </w:pPr>
      <w:r w:rsidRPr="000F5EB2">
        <w:rPr>
          <w:b/>
          <w:bCs/>
        </w:rPr>
        <w:t>Net Benefit amount (This</w:t>
      </w:r>
      <w:r w:rsidR="00747636">
        <w:rPr>
          <w:b/>
          <w:bCs/>
        </w:rPr>
        <w:t xml:space="preserve"> amount</w:t>
      </w:r>
      <w:r w:rsidRPr="000F5EB2">
        <w:rPr>
          <w:b/>
          <w:bCs/>
        </w:rPr>
        <w:t xml:space="preserve"> will be re-allocated to the member)</w:t>
      </w:r>
      <w:r>
        <w:t xml:space="preserve"> = </w:t>
      </w:r>
      <w:r w:rsidR="00B504B1">
        <w:t>800.00</w:t>
      </w:r>
      <w:r>
        <w:t xml:space="preserve"> – </w:t>
      </w:r>
      <w:r w:rsidR="00B504B1">
        <w:t>300.00 = 500</w:t>
      </w:r>
    </w:p>
    <w:p w14:paraId="038C40AA" w14:textId="77777777" w:rsidR="000F5EB2" w:rsidRDefault="000F5EB2" w:rsidP="00F45E4A">
      <w:pPr>
        <w:pStyle w:val="ListParagraph"/>
        <w:ind w:left="2016"/>
      </w:pPr>
    </w:p>
    <w:p w14:paraId="3699690A" w14:textId="77777777" w:rsidR="00682126" w:rsidRDefault="00682126" w:rsidP="00682126">
      <w:pPr>
        <w:pStyle w:val="ListParagraph"/>
        <w:ind w:left="1296"/>
      </w:pPr>
    </w:p>
    <w:p w14:paraId="365F6FB6" w14:textId="77777777" w:rsidR="00C25B33" w:rsidRDefault="00C25B33" w:rsidP="00682126">
      <w:pPr>
        <w:pStyle w:val="ListParagraph"/>
        <w:ind w:left="1296"/>
      </w:pPr>
    </w:p>
    <w:p w14:paraId="064D731C" w14:textId="77777777" w:rsidR="00C25B33" w:rsidRDefault="00C25B33" w:rsidP="00682126">
      <w:pPr>
        <w:pStyle w:val="ListParagraph"/>
        <w:ind w:left="1296"/>
      </w:pPr>
    </w:p>
    <w:p w14:paraId="6445B26A" w14:textId="77777777" w:rsidR="00C25B33" w:rsidRDefault="00C25B33" w:rsidP="00682126">
      <w:pPr>
        <w:pStyle w:val="ListParagraph"/>
        <w:ind w:left="1296"/>
      </w:pPr>
    </w:p>
    <w:p w14:paraId="60DA8404" w14:textId="77777777" w:rsidR="00C25B33" w:rsidRDefault="00611C43" w:rsidP="00C25B33">
      <w:pPr>
        <w:pStyle w:val="Heading2"/>
      </w:pPr>
      <w:r w:rsidRPr="00611C43">
        <w:t>How to reinstate suspended/ terminated members</w:t>
      </w:r>
    </w:p>
    <w:p w14:paraId="3A0782CB" w14:textId="77777777" w:rsidR="0081484A" w:rsidRDefault="0081484A" w:rsidP="0081484A">
      <w:pPr>
        <w:pStyle w:val="ListParagraph"/>
        <w:numPr>
          <w:ilvl w:val="0"/>
          <w:numId w:val="7"/>
        </w:numPr>
        <w:rPr>
          <w:ins w:id="188" w:author="Swapan Acharya" w:date="2022-09-16T09:59:00Z"/>
        </w:rPr>
      </w:pPr>
      <w:r w:rsidRPr="00C45848">
        <w:rPr>
          <w:color w:val="FF0000"/>
          <w:highlight w:val="yellow"/>
        </w:rPr>
        <w:t>D</w:t>
      </w:r>
      <w:del w:id="189" w:author="Swapan Acharya" w:date="2022-09-16T09:59:00Z">
        <w:r w:rsidRPr="00C45848" w:rsidDel="001C2E1A">
          <w:rPr>
            <w:color w:val="FF0000"/>
            <w:highlight w:val="yellow"/>
          </w:rPr>
          <w:delText>iscussion Point</w:delText>
        </w:r>
        <w:r w:rsidDel="001C2E1A">
          <w:delText xml:space="preserve">: </w:delText>
        </w:r>
        <w:r w:rsidR="00C45848" w:rsidDel="001C2E1A">
          <w:delText>N</w:delText>
        </w:r>
        <w:r w:rsidDel="001C2E1A">
          <w:delText>eed to understand</w:delText>
        </w:r>
        <w:r w:rsidR="00C45848" w:rsidDel="001C2E1A">
          <w:delText>,</w:delText>
        </w:r>
        <w:r w:rsidDel="001C2E1A">
          <w:delText xml:space="preserve"> how the benefit amount will be calculating and re-allocating to member on </w:delText>
        </w:r>
        <w:r w:rsidRPr="00611C43" w:rsidDel="001C2E1A">
          <w:delText>reinstate</w:delText>
        </w:r>
        <w:r w:rsidDel="001C2E1A">
          <w:delText xml:space="preserve"> (Activate) the terminated member</w:delText>
        </w:r>
      </w:del>
    </w:p>
    <w:p w14:paraId="4D316A74" w14:textId="77777777" w:rsidR="001C2E1A" w:rsidRDefault="001C2E1A" w:rsidP="001C2E1A">
      <w:pPr>
        <w:pStyle w:val="ListParagraph"/>
        <w:numPr>
          <w:ilvl w:val="0"/>
          <w:numId w:val="7"/>
        </w:numPr>
        <w:rPr>
          <w:ins w:id="190" w:author="Swapan Acharya" w:date="2022-09-16T09:59:00Z"/>
        </w:rPr>
      </w:pPr>
      <w:ins w:id="191" w:author="Swapan Acharya" w:date="2022-09-16T09:59:00Z">
        <w:r>
          <w:t xml:space="preserve">Calculation of Benefit amount on </w:t>
        </w:r>
      </w:ins>
      <w:ins w:id="192" w:author="Swapan Acharya" w:date="2022-09-16T10:00:00Z">
        <w:r w:rsidR="00407F18">
          <w:t>reinstate</w:t>
        </w:r>
      </w:ins>
      <w:ins w:id="193" w:author="Swapan Acharya" w:date="2022-09-16T09:59:00Z">
        <w:r>
          <w:t xml:space="preserve"> of a </w:t>
        </w:r>
      </w:ins>
      <w:ins w:id="194" w:author="Swapan Acharya" w:date="2022-09-16T10:00:00Z">
        <w:r w:rsidR="00407F18">
          <w:t xml:space="preserve">terminated </w:t>
        </w:r>
      </w:ins>
      <w:ins w:id="195" w:author="Swapan Acharya" w:date="2022-09-16T09:59:00Z">
        <w:r>
          <w:t>member</w:t>
        </w:r>
      </w:ins>
    </w:p>
    <w:p w14:paraId="7BCDD3A1" w14:textId="77777777" w:rsidR="001C2E1A" w:rsidRDefault="001C2E1A" w:rsidP="001C2E1A">
      <w:pPr>
        <w:pStyle w:val="ListParagraph"/>
        <w:ind w:left="2016"/>
        <w:rPr>
          <w:ins w:id="196" w:author="Swapan Acharya" w:date="2022-09-16T09:59:00Z"/>
        </w:rPr>
      </w:pPr>
      <w:ins w:id="197" w:author="Swapan Acharya" w:date="2022-09-16T09:59:00Z">
        <w:r w:rsidRPr="0088710E">
          <w:rPr>
            <w:b/>
            <w:bCs/>
          </w:rPr>
          <w:lastRenderedPageBreak/>
          <w:t>Per month Benefit amount</w:t>
        </w:r>
        <w:r>
          <w:t>= Benefit amount / 12</w:t>
        </w:r>
      </w:ins>
    </w:p>
    <w:p w14:paraId="223CD27B" w14:textId="77777777" w:rsidR="001C2E1A" w:rsidRDefault="001C2E1A" w:rsidP="001C2E1A">
      <w:pPr>
        <w:pStyle w:val="ListParagraph"/>
        <w:ind w:left="2016"/>
        <w:rPr>
          <w:ins w:id="198" w:author="Swapan Acharya" w:date="2022-09-16T09:59:00Z"/>
        </w:rPr>
      </w:pPr>
      <w:ins w:id="199" w:author="Swapan Acharya" w:date="2022-09-16T09:59:00Z">
        <w:r>
          <w:rPr>
            <w:b/>
            <w:bCs/>
          </w:rPr>
          <w:t xml:space="preserve">Gross </w:t>
        </w:r>
        <w:r w:rsidRPr="0088710E">
          <w:rPr>
            <w:b/>
            <w:bCs/>
          </w:rPr>
          <w:t>Benefit amount</w:t>
        </w:r>
        <w:r>
          <w:t xml:space="preserve"> = Number of months till </w:t>
        </w:r>
      </w:ins>
      <w:ins w:id="200" w:author="Swapan Acharya" w:date="2022-09-16T10:01:00Z">
        <w:r w:rsidR="001B002B">
          <w:t>December from registration month</w:t>
        </w:r>
      </w:ins>
      <w:ins w:id="201" w:author="Swapan Acharya" w:date="2022-09-16T09:59:00Z">
        <w:r>
          <w:t>x Per month Benefit amount</w:t>
        </w:r>
      </w:ins>
    </w:p>
    <w:p w14:paraId="1263906D" w14:textId="77777777" w:rsidR="001C2E1A" w:rsidRDefault="001C2E1A" w:rsidP="001C2E1A">
      <w:pPr>
        <w:pStyle w:val="ListParagraph"/>
        <w:ind w:left="2016"/>
        <w:rPr>
          <w:ins w:id="202" w:author="Swapan Acharya" w:date="2022-09-16T09:59:00Z"/>
        </w:rPr>
      </w:pPr>
      <w:ins w:id="203" w:author="Swapan Acharya" w:date="2022-09-16T09:59:00Z">
        <w:r w:rsidRPr="000F5EB2">
          <w:rPr>
            <w:b/>
            <w:bCs/>
          </w:rPr>
          <w:t>Net Benefit amount (This will be re-allocated to the member)</w:t>
        </w:r>
        <w:r>
          <w:t xml:space="preserve"> = Gross Benefit Amount – Benefit Amount Used</w:t>
        </w:r>
      </w:ins>
    </w:p>
    <w:p w14:paraId="10A873FA" w14:textId="77777777" w:rsidR="001C2E1A" w:rsidRDefault="001C2E1A" w:rsidP="001C2E1A">
      <w:pPr>
        <w:pStyle w:val="ListParagraph"/>
        <w:ind w:left="2016"/>
        <w:rPr>
          <w:ins w:id="204" w:author="Swapan Acharya" w:date="2022-09-16T09:59:00Z"/>
          <w:b/>
          <w:bCs/>
        </w:rPr>
      </w:pPr>
      <w:ins w:id="205" w:author="Swapan Acharya" w:date="2022-09-16T09:59:00Z">
        <w:r>
          <w:rPr>
            <w:b/>
            <w:bCs/>
          </w:rPr>
          <w:t>Example:</w:t>
        </w:r>
      </w:ins>
    </w:p>
    <w:p w14:paraId="2975F126" w14:textId="77777777" w:rsidR="001C2E1A" w:rsidRDefault="001C2E1A" w:rsidP="001C2E1A">
      <w:pPr>
        <w:pStyle w:val="ListParagraph"/>
        <w:ind w:left="2016"/>
        <w:rPr>
          <w:ins w:id="206" w:author="Swapan Acharya" w:date="2022-09-16T09:59:00Z"/>
        </w:rPr>
      </w:pPr>
      <w:ins w:id="207" w:author="Swapan Acharya" w:date="2022-09-16T09:59:00Z">
        <w:r w:rsidRPr="00B504B1">
          <w:rPr>
            <w:b/>
            <w:bCs/>
          </w:rPr>
          <w:t>Benefit:</w:t>
        </w:r>
        <w:r w:rsidRPr="000F5EB2">
          <w:t>1920 per beneficiary, within GP and Specialist limit</w:t>
        </w:r>
      </w:ins>
    </w:p>
    <w:p w14:paraId="2CB1028B" w14:textId="77777777" w:rsidR="001C2E1A" w:rsidRDefault="001C2E1A" w:rsidP="001C2E1A">
      <w:pPr>
        <w:pStyle w:val="ListParagraph"/>
        <w:ind w:left="2016"/>
        <w:rPr>
          <w:ins w:id="208" w:author="Swapan Acharya" w:date="2022-09-16T09:59:00Z"/>
        </w:rPr>
      </w:pPr>
      <w:ins w:id="209" w:author="Swapan Acharya" w:date="2022-09-16T09:59:00Z">
        <w:r w:rsidRPr="00B504B1">
          <w:rPr>
            <w:b/>
            <w:bCs/>
          </w:rPr>
          <w:t>Benefit Amount:</w:t>
        </w:r>
        <w:r>
          <w:t xml:space="preserve"> 1920.00</w:t>
        </w:r>
      </w:ins>
    </w:p>
    <w:p w14:paraId="1DBB49C4" w14:textId="77777777" w:rsidR="001C2E1A" w:rsidRDefault="001C2E1A" w:rsidP="001C2E1A">
      <w:pPr>
        <w:pStyle w:val="ListParagraph"/>
        <w:ind w:left="2016"/>
        <w:rPr>
          <w:ins w:id="210" w:author="Swapan Acharya" w:date="2022-09-16T09:59:00Z"/>
        </w:rPr>
      </w:pPr>
      <w:ins w:id="211" w:author="Swapan Acharya" w:date="2022-09-16T09:59:00Z">
        <w:r w:rsidRPr="00B504B1">
          <w:rPr>
            <w:b/>
            <w:bCs/>
          </w:rPr>
          <w:t>Assumption:</w:t>
        </w:r>
        <w:r>
          <w:t xml:space="preserve"> the </w:t>
        </w:r>
      </w:ins>
      <w:ins w:id="212" w:author="Swapan Acharya" w:date="2022-09-16T10:02:00Z">
        <w:r w:rsidR="001B002B">
          <w:t>registration</w:t>
        </w:r>
      </w:ins>
      <w:ins w:id="213" w:author="Swapan Acharya" w:date="2022-09-16T09:59:00Z">
        <w:r>
          <w:t xml:space="preserve"> date is </w:t>
        </w:r>
      </w:ins>
      <w:ins w:id="214" w:author="Swapan Acharya" w:date="2022-09-16T10:02:00Z">
        <w:r w:rsidR="001B002B">
          <w:rPr>
            <w:highlight w:val="yellow"/>
          </w:rPr>
          <w:t>1</w:t>
        </w:r>
      </w:ins>
      <w:ins w:id="215" w:author="Swapan Acharya" w:date="2022-09-16T09:59:00Z">
        <w:r w:rsidRPr="00B504B1">
          <w:rPr>
            <w:highlight w:val="yellow"/>
            <w:vertAlign w:val="superscript"/>
          </w:rPr>
          <w:t>st</w:t>
        </w:r>
      </w:ins>
      <w:ins w:id="216" w:author="Swapan Acharya" w:date="2022-09-16T10:02:00Z">
        <w:r w:rsidR="001B002B">
          <w:t>April</w:t>
        </w:r>
      </w:ins>
      <w:ins w:id="217" w:author="Swapan Acharya" w:date="2022-09-16T09:59:00Z">
        <w:r>
          <w:t xml:space="preserve"> and the Benefit amount has used </w:t>
        </w:r>
        <w:r w:rsidRPr="00B504B1">
          <w:rPr>
            <w:highlight w:val="yellow"/>
          </w:rPr>
          <w:t>300.00</w:t>
        </w:r>
        <w:r>
          <w:t>.</w:t>
        </w:r>
      </w:ins>
    </w:p>
    <w:p w14:paraId="3509B1AE" w14:textId="77777777" w:rsidR="001C2E1A" w:rsidRDefault="001C2E1A" w:rsidP="001C2E1A">
      <w:pPr>
        <w:pStyle w:val="ListParagraph"/>
        <w:ind w:left="2016"/>
        <w:rPr>
          <w:ins w:id="218" w:author="Swapan Acharya" w:date="2022-09-16T10:04:00Z"/>
        </w:rPr>
      </w:pPr>
      <w:ins w:id="219" w:author="Swapan Acharya" w:date="2022-09-16T09:59:00Z">
        <w:r w:rsidRPr="0088710E">
          <w:rPr>
            <w:b/>
            <w:bCs/>
          </w:rPr>
          <w:t>Per month Benefit amount</w:t>
        </w:r>
        <w:r>
          <w:t>= 1920.00 / 12 = 160.00</w:t>
        </w:r>
      </w:ins>
    </w:p>
    <w:p w14:paraId="4FF23302" w14:textId="77777777" w:rsidR="000B5AA9" w:rsidRDefault="00BE3F0F" w:rsidP="000B5AA9">
      <w:pPr>
        <w:pStyle w:val="ListParagraph"/>
        <w:ind w:left="2016"/>
        <w:rPr>
          <w:ins w:id="220" w:author="Swapan Acharya" w:date="2022-09-16T10:20:00Z"/>
        </w:rPr>
      </w:pPr>
      <w:ins w:id="221" w:author="Swapan Acharya" w:date="2022-09-16T10:04:00Z">
        <w:r w:rsidRPr="00BE3F0F">
          <w:rPr>
            <w:b/>
            <w:bCs/>
            <w:rPrChange w:id="222" w:author="Swapan Acharya" w:date="2022-09-16T10:04:00Z">
              <w:rPr/>
            </w:rPrChange>
          </w:rPr>
          <w:t>Gross Benefit amount</w:t>
        </w:r>
        <w:r w:rsidR="001B002B">
          <w:t xml:space="preserve"> = 9 x 160.00 = 1440.00</w:t>
        </w:r>
      </w:ins>
    </w:p>
    <w:p w14:paraId="199BA28E" w14:textId="77777777" w:rsidR="00DC1E77" w:rsidRDefault="00BE3F0F">
      <w:pPr>
        <w:pStyle w:val="ListParagraph"/>
        <w:ind w:left="2016"/>
        <w:pPrChange w:id="223" w:author="Swapan Acharya" w:date="2022-09-16T10:20:00Z">
          <w:pPr>
            <w:pStyle w:val="ListParagraph"/>
            <w:numPr>
              <w:numId w:val="7"/>
            </w:numPr>
            <w:ind w:left="1296" w:hanging="360"/>
          </w:pPr>
        </w:pPrChange>
      </w:pPr>
      <w:ins w:id="224" w:author="Swapan Acharya" w:date="2022-09-16T10:04:00Z">
        <w:r w:rsidRPr="00BE3F0F">
          <w:rPr>
            <w:b/>
            <w:bCs/>
            <w:rPrChange w:id="225" w:author="Swapan Acharya" w:date="2022-09-16T10:20:00Z">
              <w:rPr/>
            </w:rPrChange>
          </w:rPr>
          <w:t>Net Benefit amount (This amount will be re-allocated to the member)</w:t>
        </w:r>
        <w:r w:rsidR="001B002B">
          <w:t xml:space="preserve"> = 1440.00 – 300.00 = 1140</w:t>
        </w:r>
      </w:ins>
    </w:p>
    <w:p w14:paraId="02B7D85D" w14:textId="77777777" w:rsidR="00B345D4" w:rsidRPr="00D73B57" w:rsidDel="00D73B57" w:rsidRDefault="00BE3F0F" w:rsidP="005C4730">
      <w:pPr>
        <w:pStyle w:val="ListParagraph"/>
        <w:numPr>
          <w:ilvl w:val="0"/>
          <w:numId w:val="7"/>
        </w:numPr>
        <w:rPr>
          <w:del w:id="226" w:author="Swapan Acharya" w:date="2022-09-16T10:59:00Z"/>
          <w:b/>
          <w:bCs/>
          <w:rPrChange w:id="227" w:author="Swapan Acharya" w:date="2022-09-16T10:59:00Z">
            <w:rPr>
              <w:del w:id="228" w:author="Swapan Acharya" w:date="2022-09-16T10:59:00Z"/>
              <w:b/>
              <w:bCs/>
              <w:color w:val="000000" w:themeColor="text1"/>
            </w:rPr>
          </w:rPrChange>
        </w:rPr>
      </w:pPr>
      <w:del w:id="229" w:author="Swapan Acharya" w:date="2022-09-16T10:59:00Z">
        <w:r w:rsidRPr="00BE3F0F">
          <w:rPr>
            <w:b/>
            <w:bCs/>
            <w:color w:val="000000" w:themeColor="text1"/>
            <w:rPrChange w:id="230" w:author="Swapan Acharya" w:date="2022-09-16T10:05:00Z">
              <w:rPr>
                <w:color w:val="FF0000"/>
              </w:rPr>
            </w:rPrChange>
          </w:rPr>
          <w:delText>Change status from Terminated or Suspended to Active.</w:delText>
        </w:r>
      </w:del>
    </w:p>
    <w:p w14:paraId="61F412CB" w14:textId="77777777" w:rsidR="00D73B57" w:rsidRPr="001B002B" w:rsidRDefault="00D73B57" w:rsidP="005C4730">
      <w:pPr>
        <w:pStyle w:val="ListParagraph"/>
        <w:numPr>
          <w:ilvl w:val="0"/>
          <w:numId w:val="7"/>
        </w:numPr>
        <w:rPr>
          <w:ins w:id="231" w:author="Swapan Acharya" w:date="2022-09-16T10:59:00Z"/>
          <w:b/>
          <w:bCs/>
          <w:rPrChange w:id="232" w:author="Swapan Acharya" w:date="2022-09-16T10:05:00Z">
            <w:rPr>
              <w:ins w:id="233" w:author="Swapan Acharya" w:date="2022-09-16T10:59:00Z"/>
            </w:rPr>
          </w:rPrChange>
        </w:rPr>
      </w:pPr>
      <w:ins w:id="234" w:author="Swapan Acharya" w:date="2022-09-16T10:59:00Z">
        <w:r>
          <w:rPr>
            <w:b/>
            <w:bCs/>
            <w:color w:val="000000" w:themeColor="text1"/>
          </w:rPr>
          <w:t>Reinstate Member</w:t>
        </w:r>
      </w:ins>
    </w:p>
    <w:p w14:paraId="6B81D9A0" w14:textId="77777777" w:rsidR="00B345D4" w:rsidRDefault="00000000" w:rsidP="00B345D4">
      <w:pPr>
        <w:ind w:left="993"/>
        <w:rPr>
          <w:ins w:id="235" w:author="Swapan Acharya" w:date="2022-09-16T10:59:00Z"/>
        </w:rPr>
      </w:pPr>
      <w:del w:id="236" w:author="Swapan Acharya" w:date="2022-09-16T10:53:00Z">
        <w:r>
          <w:rPr>
            <w:noProof/>
            <w:lang w:val="en-US"/>
          </w:rPr>
          <w:drawing>
            <wp:inline distT="0" distB="0" distL="0" distR="0" wp14:anchorId="7DC03CCA" wp14:editId="52E916C1">
              <wp:extent cx="3778370" cy="20998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998" cy="2109128"/>
                      </a:xfrm>
                      <a:prstGeom prst="rect">
                        <a:avLst/>
                      </a:prstGeom>
                      <a:noFill/>
                      <a:ln>
                        <a:noFill/>
                      </a:ln>
                    </pic:spPr>
                  </pic:pic>
                </a:graphicData>
              </a:graphic>
            </wp:inline>
          </w:drawing>
        </w:r>
      </w:del>
    </w:p>
    <w:p w14:paraId="6F86C4D6" w14:textId="77777777" w:rsidR="00D73B57" w:rsidRDefault="00000000" w:rsidP="00B345D4">
      <w:pPr>
        <w:ind w:left="993"/>
      </w:pPr>
      <w:ins w:id="237" w:author="Swapan Acharya" w:date="2022-09-16T11:00:00Z">
        <w:r>
          <w:rPr>
            <w:noProof/>
            <w:lang w:val="en-US"/>
          </w:rPr>
          <w:drawing>
            <wp:inline distT="0" distB="0" distL="0" distR="0" wp14:anchorId="531AD03D" wp14:editId="46B3A41A">
              <wp:extent cx="5731510" cy="3354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54705"/>
                      </a:xfrm>
                      <a:prstGeom prst="rect">
                        <a:avLst/>
                      </a:prstGeom>
                    </pic:spPr>
                  </pic:pic>
                </a:graphicData>
              </a:graphic>
            </wp:inline>
          </w:drawing>
        </w:r>
      </w:ins>
    </w:p>
    <w:p w14:paraId="203A2D5F" w14:textId="77777777" w:rsidR="005C4730" w:rsidRDefault="005C4730" w:rsidP="005C4730">
      <w:pPr>
        <w:pStyle w:val="Heading2"/>
      </w:pPr>
      <w:r w:rsidRPr="005C4730">
        <w:lastRenderedPageBreak/>
        <w:t>Claims with treatment date before and after termination date cannot be filed</w:t>
      </w:r>
    </w:p>
    <w:p w14:paraId="72EB5114" w14:textId="77777777" w:rsidR="001E7752" w:rsidRDefault="00F93080" w:rsidP="005C4730">
      <w:pPr>
        <w:pStyle w:val="ListParagraph"/>
        <w:numPr>
          <w:ilvl w:val="0"/>
          <w:numId w:val="8"/>
        </w:numPr>
      </w:pPr>
      <w:r>
        <w:t>After termination, Claim can be accepted till effective date of termination.</w:t>
      </w:r>
    </w:p>
    <w:p w14:paraId="4892559D" w14:textId="77777777" w:rsidR="00F93080" w:rsidRDefault="00F93080" w:rsidP="005C4730">
      <w:pPr>
        <w:pStyle w:val="ListParagraph"/>
        <w:numPr>
          <w:ilvl w:val="0"/>
          <w:numId w:val="8"/>
        </w:numPr>
      </w:pPr>
      <w:r>
        <w:t>The benefit amount</w:t>
      </w:r>
      <w:r w:rsidR="00D91C64">
        <w:t xml:space="preserve"> during claimwill be maximum as per calculation define in </w:t>
      </w:r>
      <w:r w:rsidR="00D91C64" w:rsidRPr="00D91C64">
        <w:rPr>
          <w:highlight w:val="yellow"/>
        </w:rPr>
        <w:t>point 5.2.</w:t>
      </w:r>
    </w:p>
    <w:p w14:paraId="30EB50DC" w14:textId="77777777" w:rsidR="007B2E22" w:rsidRDefault="007B2E22" w:rsidP="007B2E22">
      <w:pPr>
        <w:pStyle w:val="Heading1"/>
        <w:ind w:left="426"/>
      </w:pPr>
      <w:r w:rsidRPr="007B2E22">
        <w:t>Receipt generation</w:t>
      </w:r>
    </w:p>
    <w:p w14:paraId="4E89E62E" w14:textId="77777777" w:rsidR="007B2E22" w:rsidRDefault="004C3C8E" w:rsidP="007B2E22">
      <w:pPr>
        <w:pStyle w:val="Heading2"/>
      </w:pPr>
      <w:r w:rsidRPr="004C3C8E">
        <w:t>Amount overridden, cannot enter amount received</w:t>
      </w:r>
    </w:p>
    <w:p w14:paraId="1B505FE2" w14:textId="77777777" w:rsidR="004C3C8E" w:rsidRDefault="00574E1C" w:rsidP="004C3C8E">
      <w:pPr>
        <w:pStyle w:val="ListParagraph"/>
        <w:numPr>
          <w:ilvl w:val="0"/>
          <w:numId w:val="9"/>
        </w:numPr>
      </w:pPr>
      <w:r>
        <w:t xml:space="preserve">New UI for list of receipt </w:t>
      </w:r>
      <w:hyperlink r:id="rId18" w:history="1">
        <w:r w:rsidRPr="004E229F">
          <w:rPr>
            <w:rStyle w:val="Hyperlink"/>
          </w:rPr>
          <w:t>https://itpluspoint.in/sp_artwork/MedicalClaims/Html/MIC_22/account_receipt.html</w:t>
        </w:r>
      </w:hyperlink>
    </w:p>
    <w:p w14:paraId="757B2D87" w14:textId="77777777" w:rsidR="00314B74" w:rsidRDefault="00314B74" w:rsidP="004C3C8E">
      <w:pPr>
        <w:pStyle w:val="ListParagraph"/>
        <w:numPr>
          <w:ilvl w:val="0"/>
          <w:numId w:val="9"/>
        </w:numPr>
      </w:pPr>
      <w:r>
        <w:t xml:space="preserve">New / Updated to accept payment and generate receipt </w:t>
      </w:r>
      <w:hyperlink r:id="rId19" w:history="1">
        <w:r w:rsidRPr="004E229F">
          <w:rPr>
            <w:rStyle w:val="Hyperlink"/>
          </w:rPr>
          <w:t>https://itpluspoint.in/sp_artwork/MedicalClaims/Html/MIC_22/generatereceipt.html</w:t>
        </w:r>
      </w:hyperlink>
    </w:p>
    <w:p w14:paraId="118E7860" w14:textId="77777777" w:rsidR="00314B74" w:rsidRDefault="00314B74" w:rsidP="004C3C8E">
      <w:pPr>
        <w:pStyle w:val="ListParagraph"/>
        <w:numPr>
          <w:ilvl w:val="0"/>
          <w:numId w:val="9"/>
        </w:numPr>
      </w:pPr>
      <w:r>
        <w:t>Paid amount can be more or less than Amount Due.</w:t>
      </w:r>
    </w:p>
    <w:p w14:paraId="21ACB6BF" w14:textId="77777777" w:rsidR="00314B74" w:rsidRDefault="00314B74" w:rsidP="004C3C8E">
      <w:pPr>
        <w:pStyle w:val="ListParagraph"/>
        <w:numPr>
          <w:ilvl w:val="0"/>
          <w:numId w:val="9"/>
        </w:numPr>
      </w:pPr>
      <w:r>
        <w:t>If user will pay less amount, then the balance amount will be added in next month invoice amount.</w:t>
      </w:r>
    </w:p>
    <w:p w14:paraId="79EB75E1" w14:textId="77777777" w:rsidR="00314B74" w:rsidRDefault="00C343AD" w:rsidP="004C3C8E">
      <w:pPr>
        <w:pStyle w:val="ListParagraph"/>
        <w:numPr>
          <w:ilvl w:val="0"/>
          <w:numId w:val="9"/>
        </w:numPr>
      </w:pPr>
      <w:r>
        <w:t>If user will pay more amount, then the surplus amount will be deducted from next month invoice amount.</w:t>
      </w:r>
    </w:p>
    <w:p w14:paraId="5916374A" w14:textId="77777777" w:rsidR="00C343AD" w:rsidRDefault="00414390" w:rsidP="004C3C8E">
      <w:pPr>
        <w:pStyle w:val="ListParagraph"/>
        <w:numPr>
          <w:ilvl w:val="0"/>
          <w:numId w:val="9"/>
        </w:numPr>
      </w:pPr>
      <w:r w:rsidRPr="00414390">
        <w:rPr>
          <w:noProof/>
          <w:lang w:val="en-US"/>
        </w:rPr>
        <w:drawing>
          <wp:inline distT="0" distB="0" distL="0" distR="0" wp14:anchorId="74AB6185" wp14:editId="6DC9109E">
            <wp:extent cx="4163006"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857370"/>
                    </a:xfrm>
                    <a:prstGeom prst="rect">
                      <a:avLst/>
                    </a:prstGeom>
                  </pic:spPr>
                </pic:pic>
              </a:graphicData>
            </a:graphic>
          </wp:inline>
        </w:drawing>
      </w:r>
    </w:p>
    <w:p w14:paraId="44540A25" w14:textId="77777777" w:rsidR="00414390" w:rsidRDefault="000A7A99" w:rsidP="004C3C8E">
      <w:pPr>
        <w:pStyle w:val="ListParagraph"/>
        <w:numPr>
          <w:ilvl w:val="0"/>
          <w:numId w:val="9"/>
        </w:numPr>
      </w:pPr>
      <w:r>
        <w:t xml:space="preserve">Receipt </w:t>
      </w:r>
      <w:r w:rsidR="009F4A8A">
        <w:t>cannot</w:t>
      </w:r>
      <w:r>
        <w:t xml:space="preserve"> be generated against Invoice.</w:t>
      </w:r>
    </w:p>
    <w:p w14:paraId="6715F55F" w14:textId="77777777" w:rsidR="000A7A99" w:rsidRDefault="000A7A99" w:rsidP="004C3C8E">
      <w:pPr>
        <w:pStyle w:val="ListParagraph"/>
        <w:numPr>
          <w:ilvl w:val="0"/>
          <w:numId w:val="9"/>
        </w:numPr>
      </w:pPr>
      <w:r>
        <w:t xml:space="preserve">View and Print Receipt: </w:t>
      </w:r>
      <w:r w:rsidR="005D72EC">
        <w:t xml:space="preserve">Invoice number will be removed from receipt. </w:t>
      </w:r>
      <w:hyperlink r:id="rId21" w:history="1">
        <w:r w:rsidR="005D72EC" w:rsidRPr="004E229F">
          <w:rPr>
            <w:rStyle w:val="Hyperlink"/>
          </w:rPr>
          <w:t>https://itpluspoint.in/sp_artwork/MedicalClaims/Html/MIC_22/invoice_receipt.html</w:t>
        </w:r>
      </w:hyperlink>
    </w:p>
    <w:p w14:paraId="507325BC" w14:textId="77777777" w:rsidR="000A7A99" w:rsidRDefault="00DD16BC" w:rsidP="004C3C8E">
      <w:pPr>
        <w:pStyle w:val="ListParagraph"/>
        <w:numPr>
          <w:ilvl w:val="0"/>
          <w:numId w:val="9"/>
        </w:numPr>
        <w:rPr>
          <w:ins w:id="238" w:author="Swapan Acharya" w:date="2022-09-16T10:06:00Z"/>
        </w:rPr>
      </w:pPr>
      <w:r>
        <w:t xml:space="preserve">Amount due will display in member overview UI. The due amount can be paid from overview UI using “Pay” button. </w:t>
      </w:r>
      <w:hyperlink r:id="rId22" w:history="1">
        <w:r w:rsidRPr="004E229F">
          <w:rPr>
            <w:rStyle w:val="Hyperlink"/>
          </w:rPr>
          <w:t>https://itpluspoint.in/sp_artwork/MedicalClaims/Html/MIC_22/membership_overview.html</w:t>
        </w:r>
      </w:hyperlink>
    </w:p>
    <w:p w14:paraId="6C7B9089" w14:textId="37D7198D" w:rsidR="00B71E81" w:rsidRPr="00F62A85" w:rsidDel="006152EE" w:rsidRDefault="00FD2F3C" w:rsidP="004C3C8E">
      <w:pPr>
        <w:pStyle w:val="ListParagraph"/>
        <w:numPr>
          <w:ilvl w:val="0"/>
          <w:numId w:val="9"/>
        </w:numPr>
        <w:rPr>
          <w:del w:id="239" w:author="Swapan Acharya" w:date="2022-09-16T10:56:00Z"/>
          <w:highlight w:val="green"/>
          <w:rPrChange w:id="240" w:author="PC" w:date="2022-09-16T14:00:00Z">
            <w:rPr>
              <w:del w:id="241" w:author="Swapan Acharya" w:date="2022-09-16T10:56:00Z"/>
            </w:rPr>
          </w:rPrChange>
        </w:rPr>
      </w:pPr>
      <w:ins w:id="242" w:author="PC" w:date="2022-09-16T13:51:00Z">
        <w:r w:rsidRPr="00F62A85">
          <w:rPr>
            <w:highlight w:val="green"/>
            <w:rPrChange w:id="243" w:author="PC" w:date="2022-09-16T14:00:00Z">
              <w:rPr/>
            </w:rPrChange>
          </w:rPr>
          <w:t xml:space="preserve">Reversal of payments- how to reverse </w:t>
        </w:r>
      </w:ins>
      <w:ins w:id="244" w:author="PC" w:date="2022-09-16T13:52:00Z">
        <w:del w:id="245" w:author="Nikita" w:date="2022-09-19T14:47:00Z">
          <w:r w:rsidR="00F62A85" w:rsidRPr="00F62A85" w:rsidDel="00D96703">
            <w:rPr>
              <w:highlight w:val="green"/>
              <w:rPrChange w:id="246" w:author="PC" w:date="2022-09-16T14:00:00Z">
                <w:rPr/>
              </w:rPrChange>
            </w:rPr>
            <w:delText xml:space="preserve"> </w:delText>
          </w:r>
        </w:del>
        <w:r w:rsidR="00F62A85" w:rsidRPr="00F62A85">
          <w:rPr>
            <w:highlight w:val="green"/>
            <w:rPrChange w:id="247" w:author="PC" w:date="2022-09-16T14:00:00Z">
              <w:rPr/>
            </w:rPrChange>
          </w:rPr>
          <w:t>or rea</w:t>
        </w:r>
      </w:ins>
      <w:ins w:id="248" w:author="PC" w:date="2022-09-16T13:53:00Z">
        <w:r w:rsidR="00F62A85" w:rsidRPr="00F62A85">
          <w:rPr>
            <w:highlight w:val="green"/>
            <w:rPrChange w:id="249" w:author="PC" w:date="2022-09-16T14:00:00Z">
              <w:rPr/>
            </w:rPrChange>
          </w:rPr>
          <w:t>l</w:t>
        </w:r>
      </w:ins>
      <w:ins w:id="250" w:author="PC" w:date="2022-09-16T13:52:00Z">
        <w:r w:rsidR="00F62A85" w:rsidRPr="00F62A85">
          <w:rPr>
            <w:highlight w:val="green"/>
            <w:rPrChange w:id="251" w:author="PC" w:date="2022-09-16T14:00:00Z">
              <w:rPr/>
            </w:rPrChange>
          </w:rPr>
          <w:t xml:space="preserve">locate </w:t>
        </w:r>
      </w:ins>
      <w:ins w:id="252" w:author="PC" w:date="2022-09-16T13:51:00Z">
        <w:r w:rsidRPr="00F62A85">
          <w:rPr>
            <w:highlight w:val="green"/>
            <w:rPrChange w:id="253" w:author="PC" w:date="2022-09-16T14:00:00Z">
              <w:rPr/>
            </w:rPrChange>
          </w:rPr>
          <w:t>payment in case wrongfully</w:t>
        </w:r>
      </w:ins>
      <w:ins w:id="254" w:author="Nikita" w:date="2022-09-19T14:47:00Z">
        <w:r w:rsidR="00D96703">
          <w:rPr>
            <w:highlight w:val="green"/>
          </w:rPr>
          <w:t xml:space="preserve"> </w:t>
        </w:r>
      </w:ins>
      <w:ins w:id="255" w:author="PC" w:date="2022-09-16T13:51:00Z">
        <w:del w:id="256" w:author="Nikita" w:date="2022-09-19T14:47:00Z">
          <w:r w:rsidRPr="00F62A85" w:rsidDel="00D96703">
            <w:rPr>
              <w:highlight w:val="green"/>
              <w:rPrChange w:id="257" w:author="PC" w:date="2022-09-16T14:00:00Z">
                <w:rPr/>
              </w:rPrChange>
            </w:rPr>
            <w:delText xml:space="preserve"> </w:delText>
          </w:r>
        </w:del>
        <w:r w:rsidRPr="00F62A85">
          <w:rPr>
            <w:highlight w:val="green"/>
            <w:rPrChange w:id="258" w:author="PC" w:date="2022-09-16T14:00:00Z">
              <w:rPr/>
            </w:rPrChange>
          </w:rPr>
          <w:t xml:space="preserve">allocated </w:t>
        </w:r>
      </w:ins>
    </w:p>
    <w:p w14:paraId="5B64BF8B" w14:textId="295F608B" w:rsidR="00DD16BC" w:rsidRDefault="00DD16BC" w:rsidP="004C3C8E">
      <w:pPr>
        <w:pStyle w:val="ListParagraph"/>
        <w:numPr>
          <w:ilvl w:val="0"/>
          <w:numId w:val="9"/>
        </w:numPr>
        <w:rPr>
          <w:ins w:id="259" w:author="Nikita" w:date="2022-09-19T14:49:00Z"/>
        </w:rPr>
      </w:pPr>
      <w:r w:rsidRPr="00DD16BC">
        <w:rPr>
          <w:noProof/>
          <w:lang w:val="en-US"/>
        </w:rPr>
        <w:lastRenderedPageBreak/>
        <w:drawing>
          <wp:inline distT="0" distB="0" distL="0" distR="0" wp14:anchorId="558F6D6A" wp14:editId="7A656AA0">
            <wp:extent cx="2791215" cy="352474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1215" cy="3524742"/>
                    </a:xfrm>
                    <a:prstGeom prst="rect">
                      <a:avLst/>
                    </a:prstGeom>
                  </pic:spPr>
                </pic:pic>
              </a:graphicData>
            </a:graphic>
          </wp:inline>
        </w:drawing>
      </w:r>
    </w:p>
    <w:p w14:paraId="4B077A41" w14:textId="051A76AF" w:rsidR="00D96703" w:rsidRDefault="00D96703">
      <w:pPr>
        <w:rPr>
          <w:ins w:id="260" w:author="Swapan Acharya" w:date="2022-09-16T10:56:00Z"/>
        </w:rPr>
        <w:pPrChange w:id="261" w:author="Nikita" w:date="2022-09-19T14:49:00Z">
          <w:pPr>
            <w:pStyle w:val="ListParagraph"/>
            <w:numPr>
              <w:numId w:val="9"/>
            </w:numPr>
            <w:ind w:left="1296" w:hanging="360"/>
          </w:pPr>
        </w:pPrChange>
      </w:pPr>
      <w:ins w:id="262" w:author="Nikita" w:date="2022-09-19T14:50:00Z">
        <w:r w:rsidRPr="00CB494F">
          <w:rPr>
            <w:highlight w:val="green"/>
            <w:rPrChange w:id="263" w:author="Nikita" w:date="2022-09-19T14:54:00Z">
              <w:rPr/>
            </w:rPrChange>
          </w:rPr>
          <w:t xml:space="preserve">Nikita: </w:t>
        </w:r>
        <w:r w:rsidR="00CB494F" w:rsidRPr="00CB494F">
          <w:rPr>
            <w:highlight w:val="green"/>
            <w:rPrChange w:id="264" w:author="Nikita" w:date="2022-09-19T14:54:00Z">
              <w:rPr/>
            </w:rPrChange>
          </w:rPr>
          <w:t xml:space="preserve">“cancel </w:t>
        </w:r>
      </w:ins>
      <w:ins w:id="265" w:author="Nikita" w:date="2022-09-19T14:51:00Z">
        <w:r w:rsidR="00CB494F" w:rsidRPr="00CB494F">
          <w:rPr>
            <w:highlight w:val="green"/>
            <w:rPrChange w:id="266" w:author="Nikita" w:date="2022-09-19T14:54:00Z">
              <w:rPr/>
            </w:rPrChange>
          </w:rPr>
          <w:t xml:space="preserve">receipt”, mention reason for cancellation &gt; </w:t>
        </w:r>
      </w:ins>
      <w:ins w:id="267" w:author="Nikita" w:date="2022-09-19T14:53:00Z">
        <w:r w:rsidR="00CB494F" w:rsidRPr="00CB494F">
          <w:rPr>
            <w:highlight w:val="green"/>
            <w:rPrChange w:id="268" w:author="Nikita" w:date="2022-09-19T14:54:00Z">
              <w:rPr/>
            </w:rPrChange>
          </w:rPr>
          <w:t xml:space="preserve">reasons: </w:t>
        </w:r>
      </w:ins>
      <w:ins w:id="269" w:author="Nikita" w:date="2022-09-19T14:54:00Z">
        <w:r w:rsidR="00CB494F" w:rsidRPr="00CB494F">
          <w:rPr>
            <w:highlight w:val="green"/>
            <w:rPrChange w:id="270" w:author="Nikita" w:date="2022-09-19T14:54:00Z">
              <w:rPr/>
            </w:rPrChange>
          </w:rPr>
          <w:t>manually input ;</w:t>
        </w:r>
      </w:ins>
      <w:ins w:id="271" w:author="Nikita" w:date="2022-09-19T14:52:00Z">
        <w:r w:rsidR="00CB494F" w:rsidRPr="00CB494F">
          <w:rPr>
            <w:highlight w:val="green"/>
            <w:rPrChange w:id="272" w:author="Nikita" w:date="2022-09-19T14:54:00Z">
              <w:rPr/>
            </w:rPrChange>
          </w:rPr>
          <w:t xml:space="preserve"> </w:t>
        </w:r>
      </w:ins>
      <w:ins w:id="273" w:author="Nikita" w:date="2022-09-19T14:51:00Z">
        <w:r w:rsidR="00CB494F" w:rsidRPr="00CB494F">
          <w:rPr>
            <w:highlight w:val="green"/>
            <w:rPrChange w:id="274" w:author="Nikita" w:date="2022-09-19T14:54:00Z">
              <w:rPr/>
            </w:rPrChange>
          </w:rPr>
          <w:t>and create another receipt</w:t>
        </w:r>
      </w:ins>
      <w:ins w:id="275" w:author="Nikita" w:date="2022-09-19T14:54:00Z">
        <w:r w:rsidR="00CB494F" w:rsidRPr="00CB494F">
          <w:rPr>
            <w:highlight w:val="green"/>
            <w:rPrChange w:id="276" w:author="Nikita" w:date="2022-09-19T14:54:00Z">
              <w:rPr/>
            </w:rPrChange>
          </w:rPr>
          <w:t xml:space="preserve"> to resolve error.</w:t>
        </w:r>
      </w:ins>
    </w:p>
    <w:p w14:paraId="4315275D" w14:textId="77777777" w:rsidR="006152EE" w:rsidRDefault="006152EE" w:rsidP="006152EE">
      <w:pPr>
        <w:pStyle w:val="ListParagraph"/>
        <w:numPr>
          <w:ilvl w:val="0"/>
          <w:numId w:val="9"/>
        </w:numPr>
        <w:rPr>
          <w:ins w:id="277" w:author="Swapan Acharya" w:date="2022-09-16T10:56:00Z"/>
        </w:rPr>
      </w:pPr>
      <w:ins w:id="278" w:author="Swapan Acharya" w:date="2022-09-16T10:56:00Z">
        <w:r>
          <w:t>Amount due will display in Group overview UI. The due amount can be paid from overview UI using “Pay” button.</w:t>
        </w:r>
        <w:r>
          <w:br/>
        </w:r>
        <w:r w:rsidRPr="00981F15">
          <w:t>https://itpluspoint.in/sp_artwork/MedicalClaims/Html/MIC_22/group_overview.html</w:t>
        </w:r>
      </w:ins>
    </w:p>
    <w:p w14:paraId="1D93FBE5" w14:textId="77777777" w:rsidR="00DC1E77" w:rsidRDefault="00000000">
      <w:pPr>
        <w:pStyle w:val="ListParagraph"/>
        <w:ind w:left="284"/>
        <w:pPrChange w:id="279" w:author="Swapan Acharya" w:date="2022-09-16T10:57:00Z">
          <w:pPr>
            <w:pStyle w:val="ListParagraph"/>
            <w:numPr>
              <w:numId w:val="9"/>
            </w:numPr>
            <w:ind w:left="1296" w:hanging="360"/>
          </w:pPr>
        </w:pPrChange>
      </w:pPr>
      <w:ins w:id="280" w:author="Swapan Acharya" w:date="2022-09-16T10:57:00Z">
        <w:r>
          <w:rPr>
            <w:noProof/>
            <w:lang w:val="en-US"/>
          </w:rPr>
          <w:drawing>
            <wp:inline distT="0" distB="0" distL="0" distR="0" wp14:anchorId="1FB86447" wp14:editId="7FEBBDD9">
              <wp:extent cx="5731510" cy="25196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19680"/>
                      </a:xfrm>
                      <a:prstGeom prst="rect">
                        <a:avLst/>
                      </a:prstGeom>
                    </pic:spPr>
                  </pic:pic>
                </a:graphicData>
              </a:graphic>
            </wp:inline>
          </w:drawing>
        </w:r>
      </w:ins>
    </w:p>
    <w:p w14:paraId="51334340" w14:textId="77777777" w:rsidR="009615E6" w:rsidRDefault="009615E6" w:rsidP="009615E6">
      <w:pPr>
        <w:pStyle w:val="Heading2"/>
      </w:pPr>
      <w:r w:rsidRPr="004C3C8E">
        <w:t>Amount overridden, cannot enter amount received</w:t>
      </w:r>
    </w:p>
    <w:p w14:paraId="36A7DDE5" w14:textId="77777777" w:rsidR="00D91C64" w:rsidRDefault="009615E6" w:rsidP="009615E6">
      <w:pPr>
        <w:pStyle w:val="ListParagraph"/>
        <w:numPr>
          <w:ilvl w:val="0"/>
          <w:numId w:val="10"/>
        </w:numPr>
      </w:pPr>
      <w:r>
        <w:t>Refer above</w:t>
      </w:r>
      <w:r w:rsidRPr="009615E6">
        <w:rPr>
          <w:highlight w:val="yellow"/>
        </w:rPr>
        <w:t>point 6.1</w:t>
      </w:r>
    </w:p>
    <w:p w14:paraId="60F86664" w14:textId="77777777" w:rsidR="003C24FC" w:rsidRPr="003C24FC" w:rsidRDefault="003C24FC" w:rsidP="00CB1EF0">
      <w:pPr>
        <w:pStyle w:val="Heading1"/>
        <w:ind w:left="426"/>
        <w:rPr>
          <w:sz w:val="26"/>
          <w:szCs w:val="26"/>
        </w:rPr>
      </w:pPr>
      <w:r w:rsidRPr="003C24FC">
        <w:lastRenderedPageBreak/>
        <w:t xml:space="preserve">Notifications </w:t>
      </w:r>
    </w:p>
    <w:p w14:paraId="347D001E" w14:textId="77777777" w:rsidR="003C24FC" w:rsidRDefault="00F46429" w:rsidP="003C24FC">
      <w:pPr>
        <w:pStyle w:val="Heading2"/>
      </w:pPr>
      <w:r w:rsidRPr="00F46429">
        <w:t>Notifications were not received</w:t>
      </w:r>
    </w:p>
    <w:p w14:paraId="3A7A470E" w14:textId="77777777" w:rsidR="00F46429" w:rsidRDefault="00F46429" w:rsidP="00F46429">
      <w:pPr>
        <w:pStyle w:val="ListParagraph"/>
        <w:numPr>
          <w:ilvl w:val="0"/>
          <w:numId w:val="10"/>
        </w:numPr>
      </w:pPr>
      <w:r w:rsidRPr="00F46429">
        <w:t xml:space="preserve">google has stopped the service to send email from third party applications so emails will not be sent through MIC using </w:t>
      </w:r>
      <w:r>
        <w:t>G</w:t>
      </w:r>
      <w:r w:rsidRPr="00F46429">
        <w:t>mail id. So, we had requested to provide us the details of email which will be using to send email from MIC website</w:t>
      </w:r>
      <w:r>
        <w:t>.</w:t>
      </w:r>
    </w:p>
    <w:p w14:paraId="0004BADB" w14:textId="77777777" w:rsidR="00F46429" w:rsidRDefault="00F46429" w:rsidP="00F46429">
      <w:pPr>
        <w:pStyle w:val="ListParagraph"/>
        <w:numPr>
          <w:ilvl w:val="0"/>
          <w:numId w:val="10"/>
        </w:numPr>
        <w:rPr>
          <w:ins w:id="281" w:author="Swapan Acharya" w:date="2022-09-16T10:13:00Z"/>
        </w:rPr>
      </w:pPr>
      <w:r w:rsidRPr="00F46429">
        <w:t>MIC team needs to provide email setting to send email. Nothing to do anything</w:t>
      </w:r>
    </w:p>
    <w:p w14:paraId="50812412" w14:textId="77777777" w:rsidR="00DD44A8" w:rsidRPr="00DD44A8" w:rsidRDefault="00DD44A8" w:rsidP="00DD44A8">
      <w:pPr>
        <w:pStyle w:val="ListParagraph"/>
        <w:numPr>
          <w:ilvl w:val="0"/>
          <w:numId w:val="10"/>
        </w:numPr>
        <w:rPr>
          <w:color w:val="FF0000"/>
          <w:rPrChange w:id="282" w:author="Swapan Acharya" w:date="2022-09-16T10:13:00Z">
            <w:rPr/>
          </w:rPrChange>
        </w:rPr>
      </w:pPr>
      <w:ins w:id="283" w:author="Swapan Acharya" w:date="2022-09-16T10:13:00Z">
        <w:r w:rsidRPr="00621065">
          <w:rPr>
            <w:color w:val="FF0000"/>
          </w:rPr>
          <w:t>Email to be used :</w:t>
        </w:r>
        <w:r w:rsidR="00BE3F0F">
          <w:fldChar w:fldCharType="begin"/>
        </w:r>
        <w:r>
          <w:instrText xml:space="preserve"> HYPERLINK "mailto:no-reply@swazihmo.co.sz" </w:instrText>
        </w:r>
        <w:r w:rsidR="00BE3F0F">
          <w:fldChar w:fldCharType="separate"/>
        </w:r>
        <w:r w:rsidRPr="001A2CAD">
          <w:rPr>
            <w:rStyle w:val="Hyperlink"/>
          </w:rPr>
          <w:t>no-reply@swazihmo.co.sz</w:t>
        </w:r>
        <w:r w:rsidR="00BE3F0F">
          <w:rPr>
            <w:rStyle w:val="Hyperlink"/>
          </w:rPr>
          <w:fldChar w:fldCharType="end"/>
        </w:r>
        <w:r>
          <w:rPr>
            <w:rStyle w:val="Hyperlink"/>
          </w:rPr>
          <w:t>. Nikita will provide the setting of email.</w:t>
        </w:r>
      </w:ins>
    </w:p>
    <w:p w14:paraId="0551AF72" w14:textId="77777777" w:rsidR="00CB1EF0" w:rsidRPr="003C24FC" w:rsidRDefault="00CB1EF0" w:rsidP="00CB1EF0">
      <w:pPr>
        <w:pStyle w:val="Heading1"/>
        <w:ind w:left="426"/>
        <w:rPr>
          <w:sz w:val="26"/>
          <w:szCs w:val="26"/>
        </w:rPr>
      </w:pPr>
      <w:r>
        <w:t>Suspended Member</w:t>
      </w:r>
    </w:p>
    <w:p w14:paraId="29C44EC7" w14:textId="77777777" w:rsidR="00CB1EF0" w:rsidRDefault="00CB1EF0" w:rsidP="00CB1EF0">
      <w:pPr>
        <w:pStyle w:val="Heading2"/>
      </w:pPr>
      <w:r w:rsidRPr="00CB1EF0">
        <w:t>Member suspension</w:t>
      </w:r>
    </w:p>
    <w:p w14:paraId="6B0F0221" w14:textId="77777777" w:rsidR="00CB1EF0" w:rsidRDefault="00CB1EF0" w:rsidP="00CB1EF0">
      <w:pPr>
        <w:pStyle w:val="ListParagraph"/>
        <w:numPr>
          <w:ilvl w:val="0"/>
          <w:numId w:val="10"/>
        </w:numPr>
      </w:pPr>
      <w:r>
        <w:t>Member can be suspended anytime.</w:t>
      </w:r>
    </w:p>
    <w:p w14:paraId="39D1A406" w14:textId="77777777" w:rsidR="00CB1EF0" w:rsidRDefault="00CB1EF0" w:rsidP="00CB1EF0">
      <w:pPr>
        <w:pStyle w:val="ListParagraph"/>
        <w:numPr>
          <w:ilvl w:val="0"/>
          <w:numId w:val="10"/>
        </w:numPr>
      </w:pPr>
      <w:r>
        <w:t>Suspended member cannot be claim.</w:t>
      </w:r>
    </w:p>
    <w:p w14:paraId="3A8E53B8" w14:textId="77777777" w:rsidR="00CB1EF0" w:rsidRDefault="00CB1EF0" w:rsidP="00CB1EF0">
      <w:pPr>
        <w:pStyle w:val="ListParagraph"/>
        <w:numPr>
          <w:ilvl w:val="0"/>
          <w:numId w:val="10"/>
        </w:numPr>
      </w:pPr>
      <w:r>
        <w:t>During suspension of member, Calculation of benefit will not be done like termination</w:t>
      </w:r>
      <w:r w:rsidR="0010251E">
        <w:t>.</w:t>
      </w:r>
    </w:p>
    <w:p w14:paraId="012E9602" w14:textId="77777777" w:rsidR="009F4A8A" w:rsidRPr="003C24FC" w:rsidRDefault="009F4A8A" w:rsidP="009F4A8A">
      <w:pPr>
        <w:pStyle w:val="Heading1"/>
        <w:ind w:left="426"/>
        <w:rPr>
          <w:sz w:val="26"/>
          <w:szCs w:val="26"/>
        </w:rPr>
      </w:pPr>
      <w:r>
        <w:t>M</w:t>
      </w:r>
      <w:r w:rsidRPr="009F4A8A">
        <w:t xml:space="preserve">iscellaneous </w:t>
      </w:r>
      <w:r>
        <w:t>P</w:t>
      </w:r>
      <w:r w:rsidRPr="009F4A8A">
        <w:t>oints</w:t>
      </w:r>
    </w:p>
    <w:p w14:paraId="733D8E3C" w14:textId="77777777" w:rsidR="009F4A8A" w:rsidRDefault="009F4A8A" w:rsidP="009F4A8A">
      <w:pPr>
        <w:pStyle w:val="Heading2"/>
      </w:pPr>
      <w:r>
        <w:t>Member Registration</w:t>
      </w:r>
      <w:r w:rsidR="00C60112">
        <w:t>, Plan and Benefit</w:t>
      </w:r>
    </w:p>
    <w:p w14:paraId="1B8686E4" w14:textId="77777777" w:rsidR="00C60112" w:rsidRDefault="00C60112" w:rsidP="00C60112">
      <w:pPr>
        <w:pStyle w:val="ListParagraph"/>
        <w:numPr>
          <w:ilvl w:val="0"/>
          <w:numId w:val="12"/>
        </w:numPr>
      </w:pPr>
      <w:r>
        <w:t>Effective date of plan</w:t>
      </w:r>
      <w:r w:rsidR="00336DCA">
        <w:t xml:space="preserve"> / Registration date</w:t>
      </w:r>
      <w:r>
        <w:t xml:space="preserve"> will be 1</w:t>
      </w:r>
      <w:r w:rsidRPr="00C60112">
        <w:rPr>
          <w:vertAlign w:val="superscript"/>
        </w:rPr>
        <w:t>st</w:t>
      </w:r>
      <w:r>
        <w:t xml:space="preserve"> day of </w:t>
      </w:r>
      <w:r w:rsidR="00336DCA">
        <w:t xml:space="preserve">the </w:t>
      </w:r>
      <w:r>
        <w:t>month.</w:t>
      </w:r>
    </w:p>
    <w:p w14:paraId="12F197D9" w14:textId="77777777" w:rsidR="00CB1EF0" w:rsidRDefault="00C60112" w:rsidP="007A06EB">
      <w:pPr>
        <w:pStyle w:val="ListParagraph"/>
        <w:numPr>
          <w:ilvl w:val="0"/>
          <w:numId w:val="12"/>
        </w:numPr>
      </w:pPr>
      <w:r>
        <w:t xml:space="preserve">Plan and member category can be changed only </w:t>
      </w:r>
      <w:r w:rsidR="00336DCA">
        <w:t>1</w:t>
      </w:r>
      <w:r w:rsidR="00336DCA" w:rsidRPr="00336DCA">
        <w:rPr>
          <w:vertAlign w:val="superscript"/>
        </w:rPr>
        <w:t>st</w:t>
      </w:r>
      <w:r w:rsidR="00336DCA">
        <w:t xml:space="preserve"> month</w:t>
      </w:r>
      <w:r>
        <w:t xml:space="preserve"> of the </w:t>
      </w:r>
      <w:r w:rsidR="00336DCA">
        <w:t xml:space="preserve">year which is January; It can be happened before generate invoice for the month of January. </w:t>
      </w:r>
    </w:p>
    <w:p w14:paraId="595B0A17" w14:textId="77777777" w:rsidR="00C60112" w:rsidRDefault="00C60112" w:rsidP="007A06EB">
      <w:pPr>
        <w:pStyle w:val="ListParagraph"/>
        <w:numPr>
          <w:ilvl w:val="0"/>
          <w:numId w:val="12"/>
        </w:numPr>
        <w:rPr>
          <w:ins w:id="284" w:author="Swapan Acharya" w:date="2022-09-16T10:14:00Z"/>
        </w:rPr>
      </w:pPr>
      <w:r>
        <w:t>The benefit amount will be reset on generate of invoice for the month of January which is 1</w:t>
      </w:r>
      <w:r w:rsidRPr="00C60112">
        <w:rPr>
          <w:vertAlign w:val="superscript"/>
        </w:rPr>
        <w:t>st</w:t>
      </w:r>
      <w:r>
        <w:t xml:space="preserve"> Month of the year.</w:t>
      </w:r>
    </w:p>
    <w:p w14:paraId="149EFF48" w14:textId="77777777" w:rsidR="00DD44A8" w:rsidRPr="007F2EC9" w:rsidRDefault="00DD44A8" w:rsidP="00DD44A8">
      <w:pPr>
        <w:pStyle w:val="ListParagraph"/>
        <w:numPr>
          <w:ilvl w:val="0"/>
          <w:numId w:val="12"/>
        </w:numPr>
        <w:rPr>
          <w:ins w:id="285" w:author="Swapan Acharya" w:date="2022-09-16T10:14:00Z"/>
          <w:color w:val="FF0000"/>
        </w:rPr>
      </w:pPr>
      <w:ins w:id="286" w:author="Swapan Acharya" w:date="2022-09-16T10:14:00Z">
        <w:r w:rsidRPr="007F2EC9">
          <w:rPr>
            <w:color w:val="FF0000"/>
          </w:rPr>
          <w:t>Invoice generation is done at the end of the month for the following month.</w:t>
        </w:r>
        <w:r w:rsidRPr="007F2EC9">
          <w:rPr>
            <w:color w:val="FF0000"/>
          </w:rPr>
          <w:br/>
        </w:r>
        <w:proofErr w:type="spellStart"/>
        <w:r w:rsidRPr="007F2EC9">
          <w:rPr>
            <w:color w:val="FF0000"/>
          </w:rPr>
          <w:t>Eg</w:t>
        </w:r>
        <w:proofErr w:type="spellEnd"/>
        <w:r w:rsidRPr="007F2EC9">
          <w:rPr>
            <w:color w:val="FF0000"/>
          </w:rPr>
          <w:t>: January invoices are generated on 31</w:t>
        </w:r>
        <w:r w:rsidRPr="007F2EC9">
          <w:rPr>
            <w:color w:val="FF0000"/>
            <w:vertAlign w:val="superscript"/>
          </w:rPr>
          <w:t>st</w:t>
        </w:r>
        <w:r w:rsidRPr="007F2EC9">
          <w:rPr>
            <w:color w:val="FF0000"/>
          </w:rPr>
          <w:t xml:space="preserve"> of December</w:t>
        </w:r>
      </w:ins>
    </w:p>
    <w:p w14:paraId="32B4285A" w14:textId="77777777" w:rsidR="00DD44A8" w:rsidRPr="00B0448C" w:rsidRDefault="00DD44A8" w:rsidP="00DD44A8">
      <w:pPr>
        <w:pStyle w:val="ListParagraph"/>
        <w:numPr>
          <w:ilvl w:val="0"/>
          <w:numId w:val="12"/>
        </w:numPr>
        <w:rPr>
          <w:ins w:id="287" w:author="Swapan Acharya" w:date="2022-09-16T10:14:00Z"/>
          <w:color w:val="FF0000"/>
        </w:rPr>
      </w:pPr>
      <w:ins w:id="288" w:author="Swapan Acharya" w:date="2022-09-16T10:14:00Z">
        <w:r w:rsidRPr="007F2EC9">
          <w:rPr>
            <w:color w:val="FF0000"/>
          </w:rPr>
          <w:t xml:space="preserve">There will be a waiting period set in. Group members – 1 month. Individual members – 3 months. </w:t>
        </w:r>
      </w:ins>
    </w:p>
    <w:p w14:paraId="447CCB34" w14:textId="77777777" w:rsidR="00DD44A8" w:rsidRPr="00AD31D2" w:rsidRDefault="00DD44A8" w:rsidP="007A06EB">
      <w:pPr>
        <w:pStyle w:val="ListParagraph"/>
        <w:numPr>
          <w:ilvl w:val="0"/>
          <w:numId w:val="12"/>
        </w:numPr>
        <w:rPr>
          <w:ins w:id="289" w:author="Swapan Acharya" w:date="2022-09-16T10:16:00Z"/>
          <w:rPrChange w:id="290" w:author="Swapan Acharya" w:date="2022-09-16T10:16:00Z">
            <w:rPr>
              <w:ins w:id="291" w:author="Swapan Acharya" w:date="2022-09-16T10:16:00Z"/>
              <w:color w:val="FF0000"/>
            </w:rPr>
          </w:rPrChange>
        </w:rPr>
      </w:pPr>
      <w:ins w:id="292" w:author="Swapan Acharya" w:date="2022-09-16T10:15:00Z">
        <w:r w:rsidRPr="00C06F5B">
          <w:rPr>
            <w:color w:val="FF0000"/>
          </w:rPr>
          <w:t>Anyone can join anytime during the year. Prorates will apply on benefits from the joining date (being the first payment made).</w:t>
        </w:r>
        <w:r>
          <w:rPr>
            <w:color w:val="FF0000"/>
          </w:rPr>
          <w:br/>
        </w:r>
        <w:r>
          <w:rPr>
            <w:color w:val="FF0000"/>
          </w:rPr>
          <w:br/>
        </w:r>
        <w:proofErr w:type="spellStart"/>
        <w:r>
          <w:rPr>
            <w:color w:val="FF0000"/>
          </w:rPr>
          <w:t>Eg.</w:t>
        </w:r>
        <w:proofErr w:type="spellEnd"/>
        <w:r>
          <w:rPr>
            <w:color w:val="FF0000"/>
          </w:rPr>
          <w:t xml:space="preserve"> Mary joins on 5</w:t>
        </w:r>
        <w:r w:rsidRPr="00C06F5B">
          <w:rPr>
            <w:color w:val="FF0000"/>
            <w:vertAlign w:val="superscript"/>
          </w:rPr>
          <w:t>th</w:t>
        </w:r>
        <w:r>
          <w:rPr>
            <w:color w:val="FF0000"/>
          </w:rPr>
          <w:t xml:space="preserve"> April 2020 and pays for the month of April. Then prorates will apply from the month of April to December. Mary will be under a waiting period of 3 months from April (which was paid for) to June. There after Benefits will apply. Benefits will be prorated from 1</w:t>
        </w:r>
        <w:r w:rsidRPr="00C06F5B">
          <w:rPr>
            <w:color w:val="FF0000"/>
            <w:vertAlign w:val="superscript"/>
          </w:rPr>
          <w:t>st</w:t>
        </w:r>
        <w:r>
          <w:rPr>
            <w:color w:val="FF0000"/>
          </w:rPr>
          <w:t xml:space="preserve"> April – 31st December (it begins from April as she has paid for the month of April).The invoices will start generating from May.</w:t>
        </w:r>
      </w:ins>
    </w:p>
    <w:p w14:paraId="028C60D0" w14:textId="45ACF73C" w:rsidR="00AD31D2" w:rsidRPr="001F5E7A" w:rsidRDefault="00AD31D2" w:rsidP="007A06EB">
      <w:pPr>
        <w:pStyle w:val="ListParagraph"/>
        <w:numPr>
          <w:ilvl w:val="0"/>
          <w:numId w:val="12"/>
        </w:numPr>
        <w:rPr>
          <w:ins w:id="293" w:author="Swapan Acharya" w:date="2022-09-22T09:35:00Z"/>
          <w:rPrChange w:id="294" w:author="Swapan Acharya" w:date="2022-09-22T09:35:00Z">
            <w:rPr>
              <w:ins w:id="295" w:author="Swapan Acharya" w:date="2022-09-22T09:35:00Z"/>
              <w:color w:val="FF0000"/>
            </w:rPr>
          </w:rPrChange>
        </w:rPr>
      </w:pPr>
      <w:ins w:id="296" w:author="Swapan Acharya" w:date="2022-09-16T10:16:00Z">
        <w:r>
          <w:rPr>
            <w:color w:val="FF0000"/>
          </w:rPr>
          <w:t xml:space="preserve">Benefit exclusion of Member </w:t>
        </w:r>
      </w:ins>
      <w:ins w:id="297" w:author="Swapan Acharya" w:date="2022-09-16T10:17:00Z">
        <w:r>
          <w:rPr>
            <w:color w:val="FF0000"/>
          </w:rPr>
          <w:t xml:space="preserve">will be in service provider panel. </w:t>
        </w:r>
      </w:ins>
    </w:p>
    <w:p w14:paraId="17958AFF" w14:textId="274DB29B" w:rsidR="001F5E7A" w:rsidRPr="00F46429" w:rsidRDefault="001F5E7A" w:rsidP="007A06EB">
      <w:pPr>
        <w:pStyle w:val="ListParagraph"/>
        <w:numPr>
          <w:ilvl w:val="0"/>
          <w:numId w:val="12"/>
        </w:numPr>
      </w:pPr>
      <w:ins w:id="298" w:author="Swapan Acharya" w:date="2022-09-22T09:35:00Z">
        <w:r w:rsidRPr="001F5E7A">
          <w:t>Service Date ( Claim date) need to be captured during file a claim</w:t>
        </w:r>
      </w:ins>
    </w:p>
    <w:sectPr w:rsidR="001F5E7A" w:rsidRPr="00F46429" w:rsidSect="00BE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7C1A"/>
    <w:multiLevelType w:val="hybridMultilevel"/>
    <w:tmpl w:val="6F86C9FE"/>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15:restartNumberingAfterBreak="0">
    <w:nsid w:val="2C864E76"/>
    <w:multiLevelType w:val="hybridMultilevel"/>
    <w:tmpl w:val="9EE4F8CC"/>
    <w:lvl w:ilvl="0" w:tplc="4009000B">
      <w:start w:val="1"/>
      <w:numFmt w:val="bullet"/>
      <w:lvlText w:val=""/>
      <w:lvlJc w:val="left"/>
      <w:pPr>
        <w:ind w:left="1296" w:hanging="360"/>
      </w:pPr>
      <w:rPr>
        <w:rFonts w:ascii="Wingdings" w:hAnsi="Wingdings" w:hint="default"/>
      </w:rPr>
    </w:lvl>
    <w:lvl w:ilvl="1" w:tplc="40090003">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 w15:restartNumberingAfterBreak="0">
    <w:nsid w:val="2EB921F6"/>
    <w:multiLevelType w:val="hybridMultilevel"/>
    <w:tmpl w:val="0672BEB8"/>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3" w15:restartNumberingAfterBreak="0">
    <w:nsid w:val="3F90304C"/>
    <w:multiLevelType w:val="hybridMultilevel"/>
    <w:tmpl w:val="458A48F2"/>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44B339BF"/>
    <w:multiLevelType w:val="multilevel"/>
    <w:tmpl w:val="40090025"/>
    <w:lvl w:ilvl="0">
      <w:start w:val="1"/>
      <w:numFmt w:val="decimal"/>
      <w:pStyle w:val="Heading1"/>
      <w:lvlText w:val="%1"/>
      <w:lvlJc w:val="left"/>
      <w:pPr>
        <w:ind w:left="199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3627E06"/>
    <w:multiLevelType w:val="hybridMultilevel"/>
    <w:tmpl w:val="7242D3F0"/>
    <w:lvl w:ilvl="0" w:tplc="4009000B">
      <w:start w:val="1"/>
      <w:numFmt w:val="bullet"/>
      <w:lvlText w:val=""/>
      <w:lvlJc w:val="left"/>
      <w:pPr>
        <w:ind w:left="1296" w:hanging="360"/>
      </w:pPr>
      <w:rPr>
        <w:rFonts w:ascii="Wingdings" w:hAnsi="Wingdings" w:hint="default"/>
      </w:rPr>
    </w:lvl>
    <w:lvl w:ilvl="1" w:tplc="40090003">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15:restartNumberingAfterBreak="0">
    <w:nsid w:val="64667B42"/>
    <w:multiLevelType w:val="hybridMultilevel"/>
    <w:tmpl w:val="CD302BE6"/>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7" w15:restartNumberingAfterBreak="0">
    <w:nsid w:val="6B766DCF"/>
    <w:multiLevelType w:val="hybridMultilevel"/>
    <w:tmpl w:val="583C4714"/>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15:restartNumberingAfterBreak="0">
    <w:nsid w:val="734439F4"/>
    <w:multiLevelType w:val="hybridMultilevel"/>
    <w:tmpl w:val="2ED05DC2"/>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9" w15:restartNumberingAfterBreak="0">
    <w:nsid w:val="76F31BA2"/>
    <w:multiLevelType w:val="hybridMultilevel"/>
    <w:tmpl w:val="A6F22C9C"/>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0" w15:restartNumberingAfterBreak="0">
    <w:nsid w:val="77193900"/>
    <w:multiLevelType w:val="multilevel"/>
    <w:tmpl w:val="DF6819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40ED7"/>
    <w:multiLevelType w:val="hybridMultilevel"/>
    <w:tmpl w:val="C40A45D6"/>
    <w:lvl w:ilvl="0" w:tplc="4009000B">
      <w:start w:val="1"/>
      <w:numFmt w:val="bullet"/>
      <w:lvlText w:val=""/>
      <w:lvlJc w:val="left"/>
      <w:pPr>
        <w:ind w:left="1296" w:hanging="360"/>
      </w:pPr>
      <w:rPr>
        <w:rFonts w:ascii="Wingdings" w:hAnsi="Wingdings" w:hint="default"/>
      </w:rPr>
    </w:lvl>
    <w:lvl w:ilvl="1" w:tplc="40090003">
      <w:start w:val="1"/>
      <w:numFmt w:val="bullet"/>
      <w:lvlText w:val="o"/>
      <w:lvlJc w:val="left"/>
      <w:pPr>
        <w:ind w:left="2016" w:hanging="360"/>
      </w:pPr>
      <w:rPr>
        <w:rFonts w:ascii="Courier New" w:hAnsi="Courier New" w:cs="Courier New" w:hint="default"/>
      </w:rPr>
    </w:lvl>
    <w:lvl w:ilvl="2" w:tplc="40090005">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16cid:durableId="550189948">
    <w:abstractNumId w:val="4"/>
  </w:num>
  <w:num w:numId="2" w16cid:durableId="900287088">
    <w:abstractNumId w:val="0"/>
  </w:num>
  <w:num w:numId="3" w16cid:durableId="1714765615">
    <w:abstractNumId w:val="1"/>
  </w:num>
  <w:num w:numId="4" w16cid:durableId="158810778">
    <w:abstractNumId w:val="11"/>
  </w:num>
  <w:num w:numId="5" w16cid:durableId="105779311">
    <w:abstractNumId w:val="2"/>
  </w:num>
  <w:num w:numId="6" w16cid:durableId="942802030">
    <w:abstractNumId w:val="3"/>
  </w:num>
  <w:num w:numId="7" w16cid:durableId="529103512">
    <w:abstractNumId w:val="5"/>
  </w:num>
  <w:num w:numId="8" w16cid:durableId="69621434">
    <w:abstractNumId w:val="6"/>
  </w:num>
  <w:num w:numId="9" w16cid:durableId="2083288376">
    <w:abstractNumId w:val="8"/>
  </w:num>
  <w:num w:numId="10" w16cid:durableId="410079363">
    <w:abstractNumId w:val="7"/>
  </w:num>
  <w:num w:numId="11" w16cid:durableId="1033381488">
    <w:abstractNumId w:val="4"/>
  </w:num>
  <w:num w:numId="12" w16cid:durableId="150297247">
    <w:abstractNumId w:val="9"/>
  </w:num>
  <w:num w:numId="13" w16cid:durableId="9117436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ita">
    <w15:presenceInfo w15:providerId="Windows Live" w15:userId="7d3d7e88600c4b0b"/>
  </w15:person>
  <w15:person w15:author="Swapan Acharya">
    <w15:presenceInfo w15:providerId="Windows Live" w15:userId="3625873c37bb20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ocumentProtection w:edit="trackedChange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95"/>
    <w:rsid w:val="000021E9"/>
    <w:rsid w:val="0001005D"/>
    <w:rsid w:val="00012462"/>
    <w:rsid w:val="00065478"/>
    <w:rsid w:val="00095732"/>
    <w:rsid w:val="000A7A99"/>
    <w:rsid w:val="000B0A72"/>
    <w:rsid w:val="000B5AA9"/>
    <w:rsid w:val="000F5EB2"/>
    <w:rsid w:val="0010251E"/>
    <w:rsid w:val="0011788C"/>
    <w:rsid w:val="00133E5F"/>
    <w:rsid w:val="0015283C"/>
    <w:rsid w:val="001870D2"/>
    <w:rsid w:val="001B002B"/>
    <w:rsid w:val="001B0459"/>
    <w:rsid w:val="001B5B7C"/>
    <w:rsid w:val="001C2E1A"/>
    <w:rsid w:val="001E7752"/>
    <w:rsid w:val="001F5E7A"/>
    <w:rsid w:val="00222C64"/>
    <w:rsid w:val="00233395"/>
    <w:rsid w:val="00272CD5"/>
    <w:rsid w:val="002D7E6E"/>
    <w:rsid w:val="00314B74"/>
    <w:rsid w:val="00336DCA"/>
    <w:rsid w:val="00385FFB"/>
    <w:rsid w:val="003C24FC"/>
    <w:rsid w:val="003E4BDD"/>
    <w:rsid w:val="003F17C1"/>
    <w:rsid w:val="004041FA"/>
    <w:rsid w:val="00404FD5"/>
    <w:rsid w:val="00407F18"/>
    <w:rsid w:val="00414390"/>
    <w:rsid w:val="00425E10"/>
    <w:rsid w:val="004C3C8E"/>
    <w:rsid w:val="0053459C"/>
    <w:rsid w:val="00574E1C"/>
    <w:rsid w:val="005C4730"/>
    <w:rsid w:val="005D72EC"/>
    <w:rsid w:val="005E4C48"/>
    <w:rsid w:val="00611C43"/>
    <w:rsid w:val="006152EE"/>
    <w:rsid w:val="0062101B"/>
    <w:rsid w:val="00682126"/>
    <w:rsid w:val="006B634A"/>
    <w:rsid w:val="00741820"/>
    <w:rsid w:val="00747636"/>
    <w:rsid w:val="00782F9D"/>
    <w:rsid w:val="007B2E22"/>
    <w:rsid w:val="007B4DCD"/>
    <w:rsid w:val="007F23A9"/>
    <w:rsid w:val="00802E4A"/>
    <w:rsid w:val="00811019"/>
    <w:rsid w:val="0081484A"/>
    <w:rsid w:val="0086457A"/>
    <w:rsid w:val="008707BA"/>
    <w:rsid w:val="0088710E"/>
    <w:rsid w:val="008C570F"/>
    <w:rsid w:val="008E50D4"/>
    <w:rsid w:val="0094103D"/>
    <w:rsid w:val="009615E6"/>
    <w:rsid w:val="00981F15"/>
    <w:rsid w:val="009F4A8A"/>
    <w:rsid w:val="00A04B49"/>
    <w:rsid w:val="00A57395"/>
    <w:rsid w:val="00A926F6"/>
    <w:rsid w:val="00AD31D2"/>
    <w:rsid w:val="00AD47BA"/>
    <w:rsid w:val="00AF0862"/>
    <w:rsid w:val="00B345D4"/>
    <w:rsid w:val="00B504B1"/>
    <w:rsid w:val="00B62757"/>
    <w:rsid w:val="00B71E81"/>
    <w:rsid w:val="00B90518"/>
    <w:rsid w:val="00BA36A3"/>
    <w:rsid w:val="00BB28A4"/>
    <w:rsid w:val="00BB4F44"/>
    <w:rsid w:val="00BC48B0"/>
    <w:rsid w:val="00BE3F0F"/>
    <w:rsid w:val="00BF0683"/>
    <w:rsid w:val="00BF1D14"/>
    <w:rsid w:val="00C24ED5"/>
    <w:rsid w:val="00C25B33"/>
    <w:rsid w:val="00C343AD"/>
    <w:rsid w:val="00C45848"/>
    <w:rsid w:val="00C60112"/>
    <w:rsid w:val="00CB1EF0"/>
    <w:rsid w:val="00CB494F"/>
    <w:rsid w:val="00CE5F32"/>
    <w:rsid w:val="00D11411"/>
    <w:rsid w:val="00D67B77"/>
    <w:rsid w:val="00D67F71"/>
    <w:rsid w:val="00D73B57"/>
    <w:rsid w:val="00D91C64"/>
    <w:rsid w:val="00D96703"/>
    <w:rsid w:val="00DC1E77"/>
    <w:rsid w:val="00DD16BC"/>
    <w:rsid w:val="00DD44A8"/>
    <w:rsid w:val="00DE0588"/>
    <w:rsid w:val="00DE6EEA"/>
    <w:rsid w:val="00E50554"/>
    <w:rsid w:val="00EB48F9"/>
    <w:rsid w:val="00EE6267"/>
    <w:rsid w:val="00F45E4A"/>
    <w:rsid w:val="00F46429"/>
    <w:rsid w:val="00F62A85"/>
    <w:rsid w:val="00F80DF2"/>
    <w:rsid w:val="00F93080"/>
    <w:rsid w:val="00FA5557"/>
    <w:rsid w:val="00FC20EC"/>
    <w:rsid w:val="00FD2F3C"/>
    <w:rsid w:val="00FE1A6E"/>
    <w:rsid w:val="00FF6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ED0A"/>
  <w15:docId w15:val="{539C7A13-5095-4EAD-B4B8-D0FADA2B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F0F"/>
  </w:style>
  <w:style w:type="paragraph" w:styleId="Heading1">
    <w:name w:val="heading 1"/>
    <w:basedOn w:val="Normal"/>
    <w:next w:val="Normal"/>
    <w:link w:val="Heading1Char"/>
    <w:uiPriority w:val="9"/>
    <w:qFormat/>
    <w:rsid w:val="0023339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395"/>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33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33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33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33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33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33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3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395"/>
    <w:pPr>
      <w:ind w:left="720"/>
      <w:contextualSpacing/>
    </w:pPr>
  </w:style>
  <w:style w:type="character" w:customStyle="1" w:styleId="Heading1Char">
    <w:name w:val="Heading 1 Char"/>
    <w:basedOn w:val="DefaultParagraphFont"/>
    <w:link w:val="Heading1"/>
    <w:uiPriority w:val="9"/>
    <w:rsid w:val="00233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33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333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33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33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33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33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39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33E5F"/>
    <w:rPr>
      <w:color w:val="0563C1" w:themeColor="hyperlink"/>
      <w:u w:val="single"/>
    </w:rPr>
  </w:style>
  <w:style w:type="character" w:customStyle="1" w:styleId="UnresolvedMention1">
    <w:name w:val="Unresolved Mention1"/>
    <w:basedOn w:val="DefaultParagraphFont"/>
    <w:uiPriority w:val="99"/>
    <w:semiHidden/>
    <w:unhideWhenUsed/>
    <w:rsid w:val="00133E5F"/>
    <w:rPr>
      <w:color w:val="605E5C"/>
      <w:shd w:val="clear" w:color="auto" w:fill="E1DFDD"/>
    </w:rPr>
  </w:style>
  <w:style w:type="paragraph" w:styleId="Revision">
    <w:name w:val="Revision"/>
    <w:hidden/>
    <w:uiPriority w:val="99"/>
    <w:semiHidden/>
    <w:rsid w:val="00CE5F32"/>
    <w:pPr>
      <w:spacing w:after="0" w:line="240" w:lineRule="auto"/>
    </w:pPr>
  </w:style>
  <w:style w:type="paragraph" w:styleId="BalloonText">
    <w:name w:val="Balloon Text"/>
    <w:basedOn w:val="Normal"/>
    <w:link w:val="BalloonTextChar"/>
    <w:uiPriority w:val="99"/>
    <w:semiHidden/>
    <w:unhideWhenUsed/>
    <w:rsid w:val="00FD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6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itpluspoint.in/sp_artwork/MedicalClaims/Html/MIC_22/account_receipt.html"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itpluspoint.in/sp_artwork/MedicalClaims/Html/MIC_22/invoice_receipt.html" TargetMode="External"/><Relationship Id="rId7" Type="http://schemas.openxmlformats.org/officeDocument/2006/relationships/hyperlink" Target="https://itpluspoint.in/sp_artwork/MedicalClaims/Html/MIC_22/createserviceprovider_details.html" TargetMode="External"/><Relationship Id="rId12" Type="http://schemas.openxmlformats.org/officeDocument/2006/relationships/hyperlink" Target="https://itpluspoint.in/sp_artwork/MedicalClaims/Html/MIC_22/Membership.html"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itpluspoint.in/sp_artwork/MedicalClaims/Html/MIC_22/fileclaim_documents.html"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itpluspoint.in/sp_artwork/MedicalClaims/Html/MIC_22/generatereceipt.html" TargetMode="External"/><Relationship Id="rId4" Type="http://schemas.openxmlformats.org/officeDocument/2006/relationships/webSettings" Target="webSettings.xml"/><Relationship Id="rId9" Type="http://schemas.openxmlformats.org/officeDocument/2006/relationships/hyperlink" Target="https://itpluspoint.in/sp_artwork/MedicalClaims/Html/MIC_22/fileclaim_treatment.html" TargetMode="External"/><Relationship Id="rId14" Type="http://schemas.openxmlformats.org/officeDocument/2006/relationships/image" Target="media/image6.png"/><Relationship Id="rId22" Type="http://schemas.openxmlformats.org/officeDocument/2006/relationships/hyperlink" Target="https://itpluspoint.in/sp_artwork/MedicalClaims/Html/MIC_22/membership_overview.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Swapan Acharya</dc:creator>
  <cp:keywords/>
  <dc:description/>
  <cp:lastModifiedBy>Swapan Acharya</cp:lastModifiedBy>
  <cp:revision>3</cp:revision>
  <cp:lastPrinted>2022-09-10T15:00:00Z</cp:lastPrinted>
  <dcterms:created xsi:type="dcterms:W3CDTF">2022-09-19T09:26:00Z</dcterms:created>
  <dcterms:modified xsi:type="dcterms:W3CDTF">2022-09-22T04:05:00Z</dcterms:modified>
</cp:coreProperties>
</file>